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74564" w14:textId="77777777" w:rsidR="004E4EE7" w:rsidRDefault="004E4EE7" w:rsidP="004E4EE7">
      <w:pPr>
        <w:jc w:val="center"/>
        <w:rPr>
          <w:b/>
          <w:smallCaps/>
          <w:sz w:val="36"/>
          <w:szCs w:val="36"/>
        </w:rPr>
      </w:pPr>
    </w:p>
    <w:p w14:paraId="088DC54E" w14:textId="77777777" w:rsidR="004E4EE7" w:rsidRDefault="004E4EE7" w:rsidP="004E4EE7">
      <w:pPr>
        <w:jc w:val="center"/>
        <w:rPr>
          <w:b/>
          <w:smallCaps/>
          <w:sz w:val="36"/>
          <w:szCs w:val="36"/>
        </w:rPr>
      </w:pPr>
    </w:p>
    <w:p w14:paraId="173FBBCB" w14:textId="77777777" w:rsidR="004E4EE7" w:rsidRDefault="004E4EE7" w:rsidP="009701CB">
      <w:pPr>
        <w:rPr>
          <w:b/>
          <w:smallCaps/>
          <w:sz w:val="36"/>
          <w:szCs w:val="36"/>
        </w:rPr>
      </w:pPr>
    </w:p>
    <w:p w14:paraId="03141305" w14:textId="77777777" w:rsidR="004E4EE7" w:rsidRPr="00397A13" w:rsidRDefault="004E4EE7" w:rsidP="004E4EE7">
      <w:pPr>
        <w:jc w:val="center"/>
        <w:rPr>
          <w:b/>
          <w:smallCaps/>
          <w:sz w:val="36"/>
          <w:szCs w:val="36"/>
        </w:rPr>
      </w:pPr>
      <w:r>
        <w:rPr>
          <w:b/>
          <w:smallCaps/>
          <w:sz w:val="36"/>
          <w:szCs w:val="36"/>
        </w:rPr>
        <w:t>Preliminary Requirements Document</w:t>
      </w:r>
    </w:p>
    <w:p w14:paraId="342A6A1A" w14:textId="097ACFCB" w:rsidR="004E4EE7" w:rsidRDefault="002A406A" w:rsidP="004E4EE7">
      <w:pPr>
        <w:jc w:val="center"/>
        <w:rPr>
          <w:b/>
          <w:smallCaps/>
          <w:sz w:val="28"/>
          <w:szCs w:val="28"/>
        </w:rPr>
      </w:pPr>
      <w:bookmarkStart w:id="0" w:name="_Hlk22993804"/>
      <w:r>
        <w:rPr>
          <w:b/>
          <w:smallCaps/>
          <w:sz w:val="28"/>
          <w:szCs w:val="28"/>
        </w:rPr>
        <w:t>K1 Water Disinfection Generator</w:t>
      </w:r>
    </w:p>
    <w:bookmarkEnd w:id="0"/>
    <w:p w14:paraId="5A3545A2" w14:textId="77777777" w:rsidR="004E4EE7" w:rsidRDefault="004E4EE7" w:rsidP="004E4EE7">
      <w:pPr>
        <w:jc w:val="center"/>
        <w:rPr>
          <w:b/>
          <w:smallCaps/>
          <w:sz w:val="28"/>
          <w:szCs w:val="28"/>
        </w:rPr>
      </w:pPr>
    </w:p>
    <w:p w14:paraId="48BD2EB1" w14:textId="71F9D424" w:rsidR="004E4EE7" w:rsidRDefault="00021DE3" w:rsidP="004E4EE7">
      <w:pPr>
        <w:jc w:val="center"/>
        <w:rPr>
          <w:b/>
          <w:smallCaps/>
          <w:sz w:val="28"/>
          <w:szCs w:val="28"/>
        </w:rPr>
      </w:pPr>
      <w:r>
        <w:rPr>
          <w:b/>
          <w:smallCaps/>
          <w:sz w:val="28"/>
          <w:szCs w:val="28"/>
        </w:rPr>
        <w:t>Project Manager:</w:t>
      </w:r>
      <w:r w:rsidR="004E4EE7">
        <w:rPr>
          <w:b/>
          <w:smallCaps/>
          <w:sz w:val="28"/>
          <w:szCs w:val="28"/>
        </w:rPr>
        <w:t xml:space="preserve"> </w:t>
      </w:r>
      <w:r w:rsidR="002A406A">
        <w:rPr>
          <w:b/>
          <w:smallCaps/>
          <w:sz w:val="28"/>
          <w:szCs w:val="28"/>
        </w:rPr>
        <w:t xml:space="preserve">Rodney </w:t>
      </w:r>
      <w:r w:rsidR="0049143D">
        <w:rPr>
          <w:b/>
          <w:smallCaps/>
          <w:sz w:val="28"/>
          <w:szCs w:val="28"/>
        </w:rPr>
        <w:t>H</w:t>
      </w:r>
      <w:r w:rsidR="002A406A">
        <w:rPr>
          <w:b/>
          <w:smallCaps/>
          <w:sz w:val="28"/>
          <w:szCs w:val="28"/>
        </w:rPr>
        <w:t>errington</w:t>
      </w:r>
    </w:p>
    <w:p w14:paraId="1C717835" w14:textId="481D383C" w:rsidR="009701CB" w:rsidRDefault="009701CB" w:rsidP="004E4EE7">
      <w:pPr>
        <w:jc w:val="center"/>
        <w:rPr>
          <w:b/>
          <w:smallCaps/>
          <w:sz w:val="28"/>
          <w:szCs w:val="28"/>
        </w:rPr>
      </w:pPr>
    </w:p>
    <w:p w14:paraId="24032B5E" w14:textId="77777777" w:rsidR="009701CB" w:rsidRDefault="009701CB" w:rsidP="004E4EE7">
      <w:pPr>
        <w:jc w:val="center"/>
        <w:rPr>
          <w:b/>
          <w:smallCaps/>
          <w:sz w:val="28"/>
          <w:szCs w:val="28"/>
        </w:rPr>
      </w:pPr>
    </w:p>
    <w:p w14:paraId="3B2F0AFA" w14:textId="0E8D0857" w:rsidR="002A406A" w:rsidRDefault="002A406A" w:rsidP="004E4EE7">
      <w:pPr>
        <w:jc w:val="center"/>
        <w:rPr>
          <w:b/>
          <w:smallCaps/>
          <w:sz w:val="28"/>
          <w:szCs w:val="28"/>
        </w:rPr>
      </w:pPr>
      <w:r>
        <w:rPr>
          <w:b/>
          <w:smallCaps/>
          <w:sz w:val="28"/>
          <w:szCs w:val="28"/>
        </w:rPr>
        <w:t>David Kirby</w:t>
      </w:r>
    </w:p>
    <w:p w14:paraId="5385B0C5" w14:textId="41B8B007" w:rsidR="002A406A" w:rsidRDefault="002A406A" w:rsidP="004E4EE7">
      <w:pPr>
        <w:jc w:val="center"/>
        <w:rPr>
          <w:b/>
          <w:smallCaps/>
          <w:sz w:val="28"/>
          <w:szCs w:val="28"/>
        </w:rPr>
      </w:pPr>
      <w:r>
        <w:rPr>
          <w:b/>
          <w:smallCaps/>
          <w:sz w:val="28"/>
          <w:szCs w:val="28"/>
        </w:rPr>
        <w:t>Diego Chavez</w:t>
      </w:r>
    </w:p>
    <w:p w14:paraId="6D1EB238" w14:textId="77777777" w:rsidR="004E4EE7" w:rsidRDefault="004E4EE7" w:rsidP="004E4EE7">
      <w:pPr>
        <w:jc w:val="center"/>
        <w:rPr>
          <w:b/>
          <w:smallCaps/>
          <w:sz w:val="28"/>
          <w:szCs w:val="28"/>
        </w:rPr>
      </w:pPr>
    </w:p>
    <w:p w14:paraId="4DA7F3F2" w14:textId="6E27F0D1" w:rsidR="004E4EE7" w:rsidRDefault="004E4EE7" w:rsidP="004E4EE7">
      <w:pPr>
        <w:jc w:val="center"/>
        <w:rPr>
          <w:b/>
          <w:smallCaps/>
          <w:sz w:val="28"/>
          <w:szCs w:val="28"/>
        </w:rPr>
      </w:pPr>
      <w:r>
        <w:rPr>
          <w:b/>
          <w:smallCaps/>
          <w:sz w:val="28"/>
          <w:szCs w:val="28"/>
        </w:rPr>
        <w:t>University of New Mexico</w:t>
      </w:r>
    </w:p>
    <w:p w14:paraId="3F467071" w14:textId="77777777" w:rsidR="004E4EE7" w:rsidRDefault="004E4EE7" w:rsidP="004E4EE7">
      <w:pPr>
        <w:jc w:val="center"/>
        <w:rPr>
          <w:b/>
          <w:smallCaps/>
          <w:sz w:val="28"/>
          <w:szCs w:val="28"/>
        </w:rPr>
      </w:pPr>
      <w:r>
        <w:rPr>
          <w:b/>
          <w:smallCaps/>
          <w:sz w:val="28"/>
          <w:szCs w:val="28"/>
        </w:rPr>
        <w:t>School of Engineering</w:t>
      </w:r>
    </w:p>
    <w:p w14:paraId="0C547D9D" w14:textId="77777777" w:rsidR="004E4EE7" w:rsidRDefault="004E4EE7" w:rsidP="004E4EE7">
      <w:pPr>
        <w:jc w:val="center"/>
        <w:rPr>
          <w:b/>
          <w:smallCaps/>
          <w:sz w:val="28"/>
          <w:szCs w:val="28"/>
        </w:rPr>
      </w:pPr>
    </w:p>
    <w:p w14:paraId="2AD7DB01" w14:textId="77777777" w:rsidR="004E4EE7" w:rsidRDefault="004E4EE7" w:rsidP="004E4EE7">
      <w:pPr>
        <w:jc w:val="center"/>
        <w:rPr>
          <w:b/>
          <w:smallCaps/>
          <w:sz w:val="28"/>
          <w:szCs w:val="28"/>
        </w:rPr>
      </w:pPr>
    </w:p>
    <w:p w14:paraId="35F974D4" w14:textId="77777777" w:rsidR="00476EB0" w:rsidRDefault="00476EB0" w:rsidP="004E4EE7">
      <w:pPr>
        <w:jc w:val="center"/>
        <w:rPr>
          <w:b/>
          <w:smallCaps/>
          <w:sz w:val="28"/>
          <w:szCs w:val="28"/>
        </w:rPr>
      </w:pPr>
    </w:p>
    <w:p w14:paraId="3E03BD16" w14:textId="77777777" w:rsidR="00476EB0" w:rsidRDefault="00476EB0" w:rsidP="004E4EE7">
      <w:pPr>
        <w:jc w:val="center"/>
        <w:rPr>
          <w:b/>
          <w:smallCaps/>
          <w:sz w:val="28"/>
          <w:szCs w:val="28"/>
        </w:rPr>
      </w:pPr>
    </w:p>
    <w:p w14:paraId="3079C731" w14:textId="77777777" w:rsidR="004E4EE7" w:rsidRDefault="004E4EE7" w:rsidP="004E4EE7">
      <w:pPr>
        <w:jc w:val="center"/>
        <w:rPr>
          <w:b/>
          <w:smallCaps/>
          <w:sz w:val="28"/>
          <w:szCs w:val="28"/>
        </w:rPr>
      </w:pPr>
    </w:p>
    <w:p w14:paraId="4ADB603E" w14:textId="07597104" w:rsidR="004E4EE7" w:rsidRDefault="002A406A" w:rsidP="004E4EE7">
      <w:pPr>
        <w:jc w:val="center"/>
        <w:rPr>
          <w:b/>
          <w:smallCaps/>
          <w:sz w:val="28"/>
          <w:szCs w:val="28"/>
        </w:rPr>
      </w:pPr>
      <w:r>
        <w:rPr>
          <w:b/>
          <w:smallCaps/>
          <w:sz w:val="28"/>
          <w:szCs w:val="28"/>
        </w:rPr>
        <w:t xml:space="preserve">Aqua </w:t>
      </w:r>
      <w:r w:rsidR="00E678AC">
        <w:rPr>
          <w:b/>
          <w:smallCaps/>
          <w:sz w:val="28"/>
          <w:szCs w:val="28"/>
        </w:rPr>
        <w:t>Research</w:t>
      </w:r>
    </w:p>
    <w:p w14:paraId="5D080243" w14:textId="4769350A" w:rsidR="004E4EE7" w:rsidRDefault="002A406A" w:rsidP="004E4EE7">
      <w:pPr>
        <w:jc w:val="center"/>
        <w:rPr>
          <w:b/>
          <w:smallCaps/>
          <w:sz w:val="28"/>
          <w:szCs w:val="28"/>
        </w:rPr>
      </w:pPr>
      <w:r>
        <w:rPr>
          <w:b/>
          <w:smallCaps/>
          <w:sz w:val="28"/>
          <w:szCs w:val="28"/>
        </w:rPr>
        <w:t>5601 Midway Park Pl Ne</w:t>
      </w:r>
    </w:p>
    <w:p w14:paraId="174BB915" w14:textId="1B82530E" w:rsidR="004E4EE7" w:rsidRDefault="002A406A" w:rsidP="004E4EE7">
      <w:pPr>
        <w:jc w:val="center"/>
        <w:rPr>
          <w:b/>
          <w:smallCaps/>
          <w:sz w:val="28"/>
          <w:szCs w:val="28"/>
        </w:rPr>
      </w:pPr>
      <w:r>
        <w:rPr>
          <w:b/>
          <w:smallCaps/>
          <w:sz w:val="28"/>
          <w:szCs w:val="28"/>
        </w:rPr>
        <w:t>Albuquerque, Nm 87109</w:t>
      </w:r>
    </w:p>
    <w:p w14:paraId="4F080DF4" w14:textId="77777777" w:rsidR="004E4EE7" w:rsidRDefault="004E4EE7" w:rsidP="004E4EE7">
      <w:pPr>
        <w:jc w:val="center"/>
        <w:rPr>
          <w:b/>
          <w:smallCaps/>
          <w:sz w:val="28"/>
          <w:szCs w:val="28"/>
        </w:rPr>
      </w:pPr>
    </w:p>
    <w:p w14:paraId="030C33BE" w14:textId="77777777" w:rsidR="004E4EE7" w:rsidRDefault="004E4EE7" w:rsidP="004E4EE7">
      <w:pPr>
        <w:jc w:val="center"/>
        <w:rPr>
          <w:b/>
          <w:smallCaps/>
          <w:sz w:val="28"/>
          <w:szCs w:val="28"/>
        </w:rPr>
      </w:pPr>
    </w:p>
    <w:p w14:paraId="0629BB4C" w14:textId="77777777" w:rsidR="004E4EE7" w:rsidRDefault="004E4EE7" w:rsidP="004E4EE7">
      <w:pPr>
        <w:jc w:val="center"/>
        <w:rPr>
          <w:b/>
          <w:smallCaps/>
          <w:sz w:val="28"/>
          <w:szCs w:val="28"/>
        </w:rPr>
      </w:pPr>
    </w:p>
    <w:p w14:paraId="0A02F9BA" w14:textId="14ACE2BA" w:rsidR="004E4EE7" w:rsidRDefault="002A406A" w:rsidP="004E4EE7">
      <w:pPr>
        <w:jc w:val="center"/>
        <w:rPr>
          <w:b/>
          <w:smallCaps/>
          <w:sz w:val="28"/>
          <w:szCs w:val="28"/>
        </w:rPr>
      </w:pPr>
      <w:r>
        <w:rPr>
          <w:b/>
          <w:smallCaps/>
          <w:sz w:val="28"/>
          <w:szCs w:val="28"/>
        </w:rPr>
        <w:t>10/10/19</w:t>
      </w:r>
    </w:p>
    <w:p w14:paraId="6107C64B" w14:textId="73560C67" w:rsidR="00510369" w:rsidRPr="00C212BA" w:rsidRDefault="00510369" w:rsidP="00510369"/>
    <w:p w14:paraId="562C6E80" w14:textId="4B142FAC" w:rsidR="004E4EE7" w:rsidRPr="009701CB" w:rsidRDefault="00D71711" w:rsidP="009701CB">
      <w:pPr>
        <w:rPr>
          <w:b/>
          <w:smallCaps/>
          <w:sz w:val="28"/>
          <w:szCs w:val="28"/>
        </w:rPr>
        <w:sectPr w:rsidR="004E4EE7" w:rsidRPr="009701CB" w:rsidSect="00624FB6">
          <w:headerReference w:type="default" r:id="rId7"/>
          <w:footerReference w:type="even" r:id="rId8"/>
          <w:footerReference w:type="default" r:id="rId9"/>
          <w:pgSz w:w="12240" w:h="15840" w:code="1"/>
          <w:pgMar w:top="1440" w:right="1440" w:bottom="1440" w:left="1440" w:header="720" w:footer="720" w:gutter="0"/>
          <w:cols w:space="720"/>
          <w:titlePg/>
        </w:sectPr>
      </w:pPr>
      <w:r>
        <w:rPr>
          <w:noProof/>
        </w:rPr>
        <w:pict w14:anchorId="3F2C9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Description: http://soe.unm.edu/other/Logos/UNM-SOE-Logo-Color.gif" style="position:absolute;margin-left:196.9pt;margin-top:155.25pt;width:264.4pt;height:31.7pt;z-index:1;visibility:visible;mso-wrap-edited:f;mso-width-percent:0;mso-height-percent:0;mso-width-percent:0;mso-height-percent:0">
            <v:imagedata r:id="rId10" o:title="UNM-SOE-Logo-Color"/>
          </v:shape>
        </w:pict>
      </w:r>
      <w:r>
        <w:rPr>
          <w:noProof/>
        </w:rPr>
        <w:pict w14:anchorId="46908192">
          <v:shape id="Picture 1" o:spid="_x0000_i1025" type="#_x0000_t75" alt="" style="width:152pt;height:196.25pt;visibility:visible;mso-wrap-style:square;mso-width-percent:0;mso-height-percent:0;mso-width-percent:0;mso-height-percent:0">
            <v:imagedata r:id="rId11" o:title=""/>
          </v:shape>
        </w:pict>
      </w:r>
    </w:p>
    <w:p w14:paraId="41CC6B09" w14:textId="77777777" w:rsidR="00624FB6" w:rsidRPr="00832D4D" w:rsidRDefault="00624FB6" w:rsidP="00624FB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1782"/>
        <w:gridCol w:w="5330"/>
        <w:gridCol w:w="1016"/>
      </w:tblGrid>
      <w:tr w:rsidR="00624FB6" w14:paraId="76C01185" w14:textId="77777777" w:rsidTr="00624FB6">
        <w:tc>
          <w:tcPr>
            <w:tcW w:w="9576" w:type="dxa"/>
            <w:gridSpan w:val="4"/>
          </w:tcPr>
          <w:p w14:paraId="5A332284" w14:textId="77777777" w:rsidR="00624FB6" w:rsidRPr="00624FB6" w:rsidRDefault="00624FB6" w:rsidP="00624FB6">
            <w:pPr>
              <w:jc w:val="center"/>
              <w:rPr>
                <w:b/>
              </w:rPr>
            </w:pPr>
            <w:r w:rsidRPr="00624FB6">
              <w:rPr>
                <w:b/>
              </w:rPr>
              <w:t>REVISION HISTORY</w:t>
            </w:r>
          </w:p>
        </w:tc>
      </w:tr>
      <w:tr w:rsidR="00624FB6" w:rsidRPr="00624FB6" w14:paraId="7CD2EEE1" w14:textId="77777777" w:rsidTr="003A65BC">
        <w:tc>
          <w:tcPr>
            <w:tcW w:w="1448" w:type="dxa"/>
          </w:tcPr>
          <w:p w14:paraId="416D06EA" w14:textId="77777777" w:rsidR="00624FB6" w:rsidRPr="00624FB6" w:rsidRDefault="00624FB6" w:rsidP="00624FB6">
            <w:pPr>
              <w:rPr>
                <w:b/>
              </w:rPr>
            </w:pPr>
            <w:r w:rsidRPr="00624FB6">
              <w:rPr>
                <w:b/>
              </w:rPr>
              <w:t>Name</w:t>
            </w:r>
          </w:p>
        </w:tc>
        <w:tc>
          <w:tcPr>
            <w:tcW w:w="1782" w:type="dxa"/>
          </w:tcPr>
          <w:p w14:paraId="0EAF128E" w14:textId="77777777" w:rsidR="00624FB6" w:rsidRPr="00624FB6" w:rsidRDefault="00624FB6" w:rsidP="00624FB6">
            <w:pPr>
              <w:rPr>
                <w:b/>
              </w:rPr>
            </w:pPr>
            <w:r w:rsidRPr="00624FB6">
              <w:rPr>
                <w:b/>
              </w:rPr>
              <w:t>Date</w:t>
            </w:r>
          </w:p>
        </w:tc>
        <w:tc>
          <w:tcPr>
            <w:tcW w:w="5330" w:type="dxa"/>
          </w:tcPr>
          <w:p w14:paraId="6D67995D" w14:textId="77777777" w:rsidR="00624FB6" w:rsidRPr="00624FB6" w:rsidRDefault="00624FB6" w:rsidP="00624FB6">
            <w:pPr>
              <w:rPr>
                <w:b/>
              </w:rPr>
            </w:pPr>
            <w:r w:rsidRPr="00624FB6">
              <w:rPr>
                <w:b/>
              </w:rPr>
              <w:t>Changes</w:t>
            </w:r>
          </w:p>
        </w:tc>
        <w:tc>
          <w:tcPr>
            <w:tcW w:w="1016" w:type="dxa"/>
          </w:tcPr>
          <w:p w14:paraId="3A738570" w14:textId="77777777" w:rsidR="00624FB6" w:rsidRPr="00624FB6" w:rsidRDefault="00624FB6" w:rsidP="00624FB6">
            <w:pPr>
              <w:rPr>
                <w:b/>
              </w:rPr>
            </w:pPr>
            <w:r w:rsidRPr="00624FB6">
              <w:rPr>
                <w:b/>
              </w:rPr>
              <w:t>Version</w:t>
            </w:r>
          </w:p>
        </w:tc>
      </w:tr>
      <w:tr w:rsidR="003A65BC" w14:paraId="1B7C58CA" w14:textId="77777777" w:rsidTr="003A65BC">
        <w:tc>
          <w:tcPr>
            <w:tcW w:w="1448" w:type="dxa"/>
          </w:tcPr>
          <w:p w14:paraId="43231BBC" w14:textId="6DD4E69A" w:rsidR="003A65BC" w:rsidRDefault="003A65BC" w:rsidP="003A65BC">
            <w:r>
              <w:rPr>
                <w:rFonts w:eastAsia="Calibri"/>
                <w:sz w:val="22"/>
                <w:szCs w:val="22"/>
              </w:rPr>
              <w:t xml:space="preserve">Diego </w:t>
            </w:r>
          </w:p>
        </w:tc>
        <w:tc>
          <w:tcPr>
            <w:tcW w:w="1782" w:type="dxa"/>
          </w:tcPr>
          <w:p w14:paraId="34EBC7A6" w14:textId="1B9F9962" w:rsidR="003A65BC" w:rsidRDefault="003A65BC" w:rsidP="003A65BC">
            <w:r>
              <w:rPr>
                <w:rFonts w:eastAsia="Calibri"/>
                <w:sz w:val="22"/>
                <w:szCs w:val="22"/>
              </w:rPr>
              <w:t>10/27/2019</w:t>
            </w:r>
          </w:p>
        </w:tc>
        <w:tc>
          <w:tcPr>
            <w:tcW w:w="5330" w:type="dxa"/>
          </w:tcPr>
          <w:p w14:paraId="545708AA" w14:textId="54CC0CC2" w:rsidR="003A65BC" w:rsidRDefault="003A65BC" w:rsidP="003A65BC">
            <w:r>
              <w:rPr>
                <w:rFonts w:eastAsia="Calibri"/>
                <w:sz w:val="22"/>
                <w:szCs w:val="22"/>
              </w:rPr>
              <w:t>Update from old documents</w:t>
            </w:r>
          </w:p>
        </w:tc>
        <w:tc>
          <w:tcPr>
            <w:tcW w:w="1016" w:type="dxa"/>
          </w:tcPr>
          <w:p w14:paraId="29F44809" w14:textId="3312453F" w:rsidR="003A65BC" w:rsidRDefault="003A65BC" w:rsidP="003A65BC">
            <w:r>
              <w:rPr>
                <w:rFonts w:eastAsia="Calibri"/>
                <w:sz w:val="22"/>
                <w:szCs w:val="22"/>
              </w:rPr>
              <w:t>2</w:t>
            </w:r>
          </w:p>
        </w:tc>
      </w:tr>
      <w:tr w:rsidR="00624FB6" w14:paraId="670AC3D3" w14:textId="77777777" w:rsidTr="003A65BC">
        <w:tc>
          <w:tcPr>
            <w:tcW w:w="1448" w:type="dxa"/>
          </w:tcPr>
          <w:p w14:paraId="0C66F6DB" w14:textId="77777777" w:rsidR="00624FB6" w:rsidRDefault="00624FB6" w:rsidP="00624FB6"/>
        </w:tc>
        <w:tc>
          <w:tcPr>
            <w:tcW w:w="1782" w:type="dxa"/>
          </w:tcPr>
          <w:p w14:paraId="6518EF3F" w14:textId="77777777" w:rsidR="00624FB6" w:rsidRDefault="00624FB6" w:rsidP="00624FB6"/>
        </w:tc>
        <w:tc>
          <w:tcPr>
            <w:tcW w:w="5330" w:type="dxa"/>
          </w:tcPr>
          <w:p w14:paraId="089F2CDD" w14:textId="77777777" w:rsidR="00624FB6" w:rsidRDefault="00624FB6" w:rsidP="00624FB6"/>
        </w:tc>
        <w:tc>
          <w:tcPr>
            <w:tcW w:w="1016" w:type="dxa"/>
          </w:tcPr>
          <w:p w14:paraId="5D88E01E" w14:textId="77777777" w:rsidR="00624FB6" w:rsidRDefault="00624FB6" w:rsidP="00624FB6"/>
        </w:tc>
      </w:tr>
      <w:tr w:rsidR="00624FB6" w14:paraId="0A887622" w14:textId="77777777" w:rsidTr="003A65BC">
        <w:tc>
          <w:tcPr>
            <w:tcW w:w="1448" w:type="dxa"/>
          </w:tcPr>
          <w:p w14:paraId="23076932" w14:textId="77777777" w:rsidR="00624FB6" w:rsidRDefault="00624FB6" w:rsidP="00624FB6"/>
        </w:tc>
        <w:tc>
          <w:tcPr>
            <w:tcW w:w="1782" w:type="dxa"/>
          </w:tcPr>
          <w:p w14:paraId="6E5B5A16" w14:textId="77777777" w:rsidR="00624FB6" w:rsidRDefault="00624FB6" w:rsidP="00624FB6"/>
        </w:tc>
        <w:tc>
          <w:tcPr>
            <w:tcW w:w="5330" w:type="dxa"/>
          </w:tcPr>
          <w:p w14:paraId="419BDD4D" w14:textId="77777777" w:rsidR="00624FB6" w:rsidRDefault="00624FB6" w:rsidP="00624FB6"/>
        </w:tc>
        <w:tc>
          <w:tcPr>
            <w:tcW w:w="1016" w:type="dxa"/>
          </w:tcPr>
          <w:p w14:paraId="1385AE9D" w14:textId="77777777" w:rsidR="00624FB6" w:rsidRDefault="00624FB6" w:rsidP="00624FB6"/>
        </w:tc>
      </w:tr>
    </w:tbl>
    <w:p w14:paraId="3028B990" w14:textId="77777777" w:rsidR="00E11368" w:rsidRDefault="00E11368">
      <w:pPr>
        <w:pStyle w:val="R-Normal"/>
      </w:pPr>
    </w:p>
    <w:p w14:paraId="2563A088" w14:textId="77777777" w:rsidR="00624FB6" w:rsidRDefault="00624FB6">
      <w:pPr>
        <w:pStyle w:val="R-Normal"/>
      </w:pPr>
    </w:p>
    <w:p w14:paraId="7A12455D" w14:textId="77777777" w:rsidR="00624FB6" w:rsidRDefault="00624FB6">
      <w:pPr>
        <w:pStyle w:val="TOCHeading"/>
      </w:pPr>
      <w:r>
        <w:t>Table of Contents</w:t>
      </w:r>
    </w:p>
    <w:p w14:paraId="29FBF753" w14:textId="77777777" w:rsidR="00CF252C" w:rsidRPr="00DC259F" w:rsidRDefault="00624FB6">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338164427" w:history="1">
        <w:r w:rsidR="00CF252C" w:rsidRPr="00BB5FDE">
          <w:rPr>
            <w:rStyle w:val="Hyperlink"/>
            <w:noProof/>
          </w:rPr>
          <w:t>1</w:t>
        </w:r>
        <w:r w:rsidR="00CF252C" w:rsidRPr="00DC259F">
          <w:rPr>
            <w:rFonts w:ascii="Calibri" w:hAnsi="Calibri"/>
            <w:noProof/>
            <w:sz w:val="22"/>
            <w:szCs w:val="22"/>
          </w:rPr>
          <w:tab/>
        </w:r>
        <w:r w:rsidR="00CF252C" w:rsidRPr="00BB5FDE">
          <w:rPr>
            <w:rStyle w:val="Hyperlink"/>
            <w:noProof/>
          </w:rPr>
          <w:t>Introduction</w:t>
        </w:r>
        <w:r w:rsidR="00CF252C">
          <w:rPr>
            <w:noProof/>
            <w:webHidden/>
          </w:rPr>
          <w:tab/>
        </w:r>
        <w:r w:rsidR="00CF252C">
          <w:rPr>
            <w:noProof/>
            <w:webHidden/>
          </w:rPr>
          <w:fldChar w:fldCharType="begin"/>
        </w:r>
        <w:r w:rsidR="00CF252C">
          <w:rPr>
            <w:noProof/>
            <w:webHidden/>
          </w:rPr>
          <w:instrText xml:space="preserve"> PAGEREF _Toc338164427 \h </w:instrText>
        </w:r>
        <w:r w:rsidR="00CF252C">
          <w:rPr>
            <w:noProof/>
            <w:webHidden/>
          </w:rPr>
        </w:r>
        <w:r w:rsidR="00CF252C">
          <w:rPr>
            <w:noProof/>
            <w:webHidden/>
          </w:rPr>
          <w:fldChar w:fldCharType="separate"/>
        </w:r>
        <w:r w:rsidR="00CF252C">
          <w:rPr>
            <w:noProof/>
            <w:webHidden/>
          </w:rPr>
          <w:t>3</w:t>
        </w:r>
        <w:r w:rsidR="00CF252C">
          <w:rPr>
            <w:noProof/>
            <w:webHidden/>
          </w:rPr>
          <w:fldChar w:fldCharType="end"/>
        </w:r>
      </w:hyperlink>
    </w:p>
    <w:p w14:paraId="424BEC6A" w14:textId="77777777" w:rsidR="00CF252C" w:rsidRPr="00DC259F" w:rsidRDefault="00D71711">
      <w:pPr>
        <w:pStyle w:val="TOC2"/>
        <w:tabs>
          <w:tab w:val="left" w:pos="880"/>
          <w:tab w:val="right" w:leader="dot" w:pos="9350"/>
        </w:tabs>
        <w:rPr>
          <w:rFonts w:ascii="Calibri" w:hAnsi="Calibri"/>
          <w:noProof/>
          <w:sz w:val="22"/>
          <w:szCs w:val="22"/>
        </w:rPr>
      </w:pPr>
      <w:hyperlink w:anchor="_Toc338164428" w:history="1">
        <w:r w:rsidR="00CF252C" w:rsidRPr="00BB5FDE">
          <w:rPr>
            <w:rStyle w:val="Hyperlink"/>
            <w:noProof/>
          </w:rPr>
          <w:t>1.1</w:t>
        </w:r>
        <w:r w:rsidR="00CF252C" w:rsidRPr="00DC259F">
          <w:rPr>
            <w:rFonts w:ascii="Calibri" w:hAnsi="Calibri"/>
            <w:noProof/>
            <w:sz w:val="22"/>
            <w:szCs w:val="22"/>
          </w:rPr>
          <w:tab/>
        </w:r>
        <w:r w:rsidR="00CF252C" w:rsidRPr="00BB5FDE">
          <w:rPr>
            <w:rStyle w:val="Hyperlink"/>
            <w:noProof/>
          </w:rPr>
          <w:t>Purpose of This Document</w:t>
        </w:r>
        <w:r w:rsidR="00CF252C">
          <w:rPr>
            <w:noProof/>
            <w:webHidden/>
          </w:rPr>
          <w:tab/>
        </w:r>
        <w:r w:rsidR="00CF252C">
          <w:rPr>
            <w:noProof/>
            <w:webHidden/>
          </w:rPr>
          <w:fldChar w:fldCharType="begin"/>
        </w:r>
        <w:r w:rsidR="00CF252C">
          <w:rPr>
            <w:noProof/>
            <w:webHidden/>
          </w:rPr>
          <w:instrText xml:space="preserve"> PAGEREF _Toc338164428 \h </w:instrText>
        </w:r>
        <w:r w:rsidR="00CF252C">
          <w:rPr>
            <w:noProof/>
            <w:webHidden/>
          </w:rPr>
        </w:r>
        <w:r w:rsidR="00CF252C">
          <w:rPr>
            <w:noProof/>
            <w:webHidden/>
          </w:rPr>
          <w:fldChar w:fldCharType="separate"/>
        </w:r>
        <w:r w:rsidR="00CF252C">
          <w:rPr>
            <w:noProof/>
            <w:webHidden/>
          </w:rPr>
          <w:t>3</w:t>
        </w:r>
        <w:r w:rsidR="00CF252C">
          <w:rPr>
            <w:noProof/>
            <w:webHidden/>
          </w:rPr>
          <w:fldChar w:fldCharType="end"/>
        </w:r>
      </w:hyperlink>
    </w:p>
    <w:p w14:paraId="75B9805C" w14:textId="77777777" w:rsidR="00CF252C" w:rsidRPr="00DC259F" w:rsidRDefault="00D71711">
      <w:pPr>
        <w:pStyle w:val="TOC2"/>
        <w:tabs>
          <w:tab w:val="left" w:pos="880"/>
          <w:tab w:val="right" w:leader="dot" w:pos="9350"/>
        </w:tabs>
        <w:rPr>
          <w:rFonts w:ascii="Calibri" w:hAnsi="Calibri"/>
          <w:noProof/>
          <w:sz w:val="22"/>
          <w:szCs w:val="22"/>
        </w:rPr>
      </w:pPr>
      <w:hyperlink w:anchor="_Toc338164429" w:history="1">
        <w:r w:rsidR="00CF252C" w:rsidRPr="00BB5FDE">
          <w:rPr>
            <w:rStyle w:val="Hyperlink"/>
            <w:noProof/>
          </w:rPr>
          <w:t>1.2</w:t>
        </w:r>
        <w:r w:rsidR="00CF252C" w:rsidRPr="00DC259F">
          <w:rPr>
            <w:rFonts w:ascii="Calibri" w:hAnsi="Calibri"/>
            <w:noProof/>
            <w:sz w:val="22"/>
            <w:szCs w:val="22"/>
          </w:rPr>
          <w:tab/>
        </w:r>
        <w:r w:rsidR="00CF252C" w:rsidRPr="00BB5FDE">
          <w:rPr>
            <w:rStyle w:val="Hyperlink"/>
            <w:noProof/>
          </w:rPr>
          <w:t>How to Use This Document</w:t>
        </w:r>
        <w:r w:rsidR="00CF252C">
          <w:rPr>
            <w:noProof/>
            <w:webHidden/>
          </w:rPr>
          <w:tab/>
        </w:r>
        <w:r w:rsidR="00CF252C">
          <w:rPr>
            <w:noProof/>
            <w:webHidden/>
          </w:rPr>
          <w:fldChar w:fldCharType="begin"/>
        </w:r>
        <w:r w:rsidR="00CF252C">
          <w:rPr>
            <w:noProof/>
            <w:webHidden/>
          </w:rPr>
          <w:instrText xml:space="preserve"> PAGEREF _Toc338164429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687E522A" w14:textId="77777777" w:rsidR="00CF252C" w:rsidRPr="00DC259F" w:rsidRDefault="00D71711">
      <w:pPr>
        <w:pStyle w:val="TOC3"/>
        <w:tabs>
          <w:tab w:val="left" w:pos="1320"/>
          <w:tab w:val="right" w:leader="dot" w:pos="9350"/>
        </w:tabs>
        <w:rPr>
          <w:rFonts w:ascii="Calibri" w:hAnsi="Calibri"/>
          <w:noProof/>
          <w:sz w:val="22"/>
          <w:szCs w:val="22"/>
        </w:rPr>
      </w:pPr>
      <w:hyperlink w:anchor="_Toc338164430" w:history="1">
        <w:r w:rsidR="00CF252C" w:rsidRPr="00BB5FDE">
          <w:rPr>
            <w:rStyle w:val="Hyperlink"/>
            <w:noProof/>
          </w:rPr>
          <w:t>1.2.1</w:t>
        </w:r>
        <w:r w:rsidR="00CF252C" w:rsidRPr="00DC259F">
          <w:rPr>
            <w:rFonts w:ascii="Calibri" w:hAnsi="Calibri"/>
            <w:noProof/>
            <w:sz w:val="22"/>
            <w:szCs w:val="22"/>
          </w:rPr>
          <w:tab/>
        </w:r>
        <w:r w:rsidR="00CF252C" w:rsidRPr="00BB5FDE">
          <w:rPr>
            <w:rStyle w:val="Hyperlink"/>
            <w:noProof/>
          </w:rPr>
          <w:t>Types of Reader</w:t>
        </w:r>
        <w:r w:rsidR="00CF252C">
          <w:rPr>
            <w:noProof/>
            <w:webHidden/>
          </w:rPr>
          <w:tab/>
        </w:r>
        <w:r w:rsidR="00CF252C">
          <w:rPr>
            <w:noProof/>
            <w:webHidden/>
          </w:rPr>
          <w:fldChar w:fldCharType="begin"/>
        </w:r>
        <w:r w:rsidR="00CF252C">
          <w:rPr>
            <w:noProof/>
            <w:webHidden/>
          </w:rPr>
          <w:instrText xml:space="preserve"> PAGEREF _Toc338164430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51230221" w14:textId="77777777" w:rsidR="00CF252C" w:rsidRPr="00DC259F" w:rsidRDefault="00D71711">
      <w:pPr>
        <w:pStyle w:val="TOC3"/>
        <w:tabs>
          <w:tab w:val="left" w:pos="1320"/>
          <w:tab w:val="right" w:leader="dot" w:pos="9350"/>
        </w:tabs>
        <w:rPr>
          <w:rFonts w:ascii="Calibri" w:hAnsi="Calibri"/>
          <w:noProof/>
          <w:sz w:val="22"/>
          <w:szCs w:val="22"/>
        </w:rPr>
      </w:pPr>
      <w:hyperlink w:anchor="_Toc338164431" w:history="1">
        <w:r w:rsidR="00CF252C" w:rsidRPr="00BB5FDE">
          <w:rPr>
            <w:rStyle w:val="Hyperlink"/>
            <w:noProof/>
          </w:rPr>
          <w:t>1.2.2</w:t>
        </w:r>
        <w:r w:rsidR="00CF252C" w:rsidRPr="00DC259F">
          <w:rPr>
            <w:rFonts w:ascii="Calibri" w:hAnsi="Calibri"/>
            <w:noProof/>
            <w:sz w:val="22"/>
            <w:szCs w:val="22"/>
          </w:rPr>
          <w:tab/>
        </w:r>
        <w:r w:rsidR="00CF252C" w:rsidRPr="00BB5FDE">
          <w:rPr>
            <w:rStyle w:val="Hyperlink"/>
            <w:noProof/>
          </w:rPr>
          <w:t>Technical Background Required</w:t>
        </w:r>
        <w:r w:rsidR="00CF252C">
          <w:rPr>
            <w:noProof/>
            <w:webHidden/>
          </w:rPr>
          <w:tab/>
        </w:r>
        <w:r w:rsidR="00CF252C">
          <w:rPr>
            <w:noProof/>
            <w:webHidden/>
          </w:rPr>
          <w:fldChar w:fldCharType="begin"/>
        </w:r>
        <w:r w:rsidR="00CF252C">
          <w:rPr>
            <w:noProof/>
            <w:webHidden/>
          </w:rPr>
          <w:instrText xml:space="preserve"> PAGEREF _Toc338164431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471582E8" w14:textId="77777777" w:rsidR="00CF252C" w:rsidRPr="00DC259F" w:rsidRDefault="00D71711">
      <w:pPr>
        <w:pStyle w:val="TOC3"/>
        <w:tabs>
          <w:tab w:val="left" w:pos="1320"/>
          <w:tab w:val="right" w:leader="dot" w:pos="9350"/>
        </w:tabs>
        <w:rPr>
          <w:rFonts w:ascii="Calibri" w:hAnsi="Calibri"/>
          <w:noProof/>
          <w:sz w:val="22"/>
          <w:szCs w:val="22"/>
        </w:rPr>
      </w:pPr>
      <w:hyperlink w:anchor="_Toc338164432" w:history="1">
        <w:r w:rsidR="00CF252C" w:rsidRPr="00BB5FDE">
          <w:rPr>
            <w:rStyle w:val="Hyperlink"/>
            <w:noProof/>
          </w:rPr>
          <w:t>1.2.3</w:t>
        </w:r>
        <w:r w:rsidR="00CF252C" w:rsidRPr="00DC259F">
          <w:rPr>
            <w:rFonts w:ascii="Calibri" w:hAnsi="Calibri"/>
            <w:noProof/>
            <w:sz w:val="22"/>
            <w:szCs w:val="22"/>
          </w:rPr>
          <w:tab/>
        </w:r>
        <w:r w:rsidR="00CF252C" w:rsidRPr="00BB5FDE">
          <w:rPr>
            <w:rStyle w:val="Hyperlink"/>
            <w:noProof/>
          </w:rPr>
          <w:t>Overview Sections</w:t>
        </w:r>
        <w:r w:rsidR="00CF252C">
          <w:rPr>
            <w:noProof/>
            <w:webHidden/>
          </w:rPr>
          <w:tab/>
        </w:r>
        <w:r w:rsidR="00CF252C">
          <w:rPr>
            <w:noProof/>
            <w:webHidden/>
          </w:rPr>
          <w:fldChar w:fldCharType="begin"/>
        </w:r>
        <w:r w:rsidR="00CF252C">
          <w:rPr>
            <w:noProof/>
            <w:webHidden/>
          </w:rPr>
          <w:instrText xml:space="preserve"> PAGEREF _Toc338164432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1F4BCCBC" w14:textId="77777777" w:rsidR="00CF252C" w:rsidRPr="00DC259F" w:rsidRDefault="00D71711">
      <w:pPr>
        <w:pStyle w:val="TOC3"/>
        <w:tabs>
          <w:tab w:val="left" w:pos="1320"/>
          <w:tab w:val="right" w:leader="dot" w:pos="9350"/>
        </w:tabs>
        <w:rPr>
          <w:rFonts w:ascii="Calibri" w:hAnsi="Calibri"/>
          <w:noProof/>
          <w:sz w:val="22"/>
          <w:szCs w:val="22"/>
        </w:rPr>
      </w:pPr>
      <w:hyperlink w:anchor="_Toc338164433" w:history="1">
        <w:r w:rsidR="00CF252C" w:rsidRPr="00BB5FDE">
          <w:rPr>
            <w:rStyle w:val="Hyperlink"/>
            <w:noProof/>
          </w:rPr>
          <w:t>1.2.4</w:t>
        </w:r>
        <w:r w:rsidR="00CF252C" w:rsidRPr="00DC259F">
          <w:rPr>
            <w:rFonts w:ascii="Calibri" w:hAnsi="Calibri"/>
            <w:noProof/>
            <w:sz w:val="22"/>
            <w:szCs w:val="22"/>
          </w:rPr>
          <w:tab/>
        </w:r>
        <w:r w:rsidR="00CF252C" w:rsidRPr="00BB5FDE">
          <w:rPr>
            <w:rStyle w:val="Hyperlink"/>
            <w:noProof/>
          </w:rPr>
          <w:t>Reader-Specific Sections</w:t>
        </w:r>
        <w:r w:rsidR="00CF252C">
          <w:rPr>
            <w:noProof/>
            <w:webHidden/>
          </w:rPr>
          <w:tab/>
        </w:r>
        <w:r w:rsidR="00CF252C">
          <w:rPr>
            <w:noProof/>
            <w:webHidden/>
          </w:rPr>
          <w:fldChar w:fldCharType="begin"/>
        </w:r>
        <w:r w:rsidR="00CF252C">
          <w:rPr>
            <w:noProof/>
            <w:webHidden/>
          </w:rPr>
          <w:instrText xml:space="preserve"> PAGEREF _Toc338164433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39FA0297" w14:textId="77777777" w:rsidR="00CF252C" w:rsidRPr="00DC259F" w:rsidRDefault="00D71711">
      <w:pPr>
        <w:pStyle w:val="TOC3"/>
        <w:tabs>
          <w:tab w:val="left" w:pos="1320"/>
          <w:tab w:val="right" w:leader="dot" w:pos="9350"/>
        </w:tabs>
        <w:rPr>
          <w:rFonts w:ascii="Calibri" w:hAnsi="Calibri"/>
          <w:noProof/>
          <w:sz w:val="22"/>
          <w:szCs w:val="22"/>
        </w:rPr>
      </w:pPr>
      <w:hyperlink w:anchor="_Toc338164434" w:history="1">
        <w:r w:rsidR="00CF252C" w:rsidRPr="00BB5FDE">
          <w:rPr>
            <w:rStyle w:val="Hyperlink"/>
            <w:noProof/>
          </w:rPr>
          <w:t>1.2.5</w:t>
        </w:r>
        <w:r w:rsidR="00CF252C" w:rsidRPr="00DC259F">
          <w:rPr>
            <w:rFonts w:ascii="Calibri" w:hAnsi="Calibri"/>
            <w:noProof/>
            <w:sz w:val="22"/>
            <w:szCs w:val="22"/>
          </w:rPr>
          <w:tab/>
        </w:r>
        <w:r w:rsidR="00CF252C" w:rsidRPr="00BB5FDE">
          <w:rPr>
            <w:rStyle w:val="Hyperlink"/>
            <w:noProof/>
          </w:rPr>
          <w:t>Section Order Dependencies</w:t>
        </w:r>
        <w:r w:rsidR="00CF252C">
          <w:rPr>
            <w:noProof/>
            <w:webHidden/>
          </w:rPr>
          <w:tab/>
        </w:r>
        <w:r w:rsidR="00CF252C">
          <w:rPr>
            <w:noProof/>
            <w:webHidden/>
          </w:rPr>
          <w:fldChar w:fldCharType="begin"/>
        </w:r>
        <w:r w:rsidR="00CF252C">
          <w:rPr>
            <w:noProof/>
            <w:webHidden/>
          </w:rPr>
          <w:instrText xml:space="preserve"> PAGEREF _Toc338164434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474240D5" w14:textId="77777777" w:rsidR="00CF252C" w:rsidRPr="00DC259F" w:rsidRDefault="00D71711">
      <w:pPr>
        <w:pStyle w:val="TOC2"/>
        <w:tabs>
          <w:tab w:val="left" w:pos="880"/>
          <w:tab w:val="right" w:leader="dot" w:pos="9350"/>
        </w:tabs>
        <w:rPr>
          <w:rFonts w:ascii="Calibri" w:hAnsi="Calibri"/>
          <w:noProof/>
          <w:sz w:val="22"/>
          <w:szCs w:val="22"/>
        </w:rPr>
      </w:pPr>
      <w:hyperlink w:anchor="_Toc338164435" w:history="1">
        <w:r w:rsidR="00CF252C" w:rsidRPr="00BB5FDE">
          <w:rPr>
            <w:rStyle w:val="Hyperlink"/>
            <w:noProof/>
          </w:rPr>
          <w:t>1.3</w:t>
        </w:r>
        <w:r w:rsidR="00CF252C" w:rsidRPr="00DC259F">
          <w:rPr>
            <w:rFonts w:ascii="Calibri" w:hAnsi="Calibri"/>
            <w:noProof/>
            <w:sz w:val="22"/>
            <w:szCs w:val="22"/>
          </w:rPr>
          <w:tab/>
        </w:r>
        <w:r w:rsidR="00CF252C" w:rsidRPr="00BB5FDE">
          <w:rPr>
            <w:rStyle w:val="Hyperlink"/>
            <w:noProof/>
          </w:rPr>
          <w:t>Scope of the Product</w:t>
        </w:r>
        <w:r w:rsidR="00CF252C">
          <w:rPr>
            <w:noProof/>
            <w:webHidden/>
          </w:rPr>
          <w:tab/>
        </w:r>
        <w:r w:rsidR="00CF252C">
          <w:rPr>
            <w:noProof/>
            <w:webHidden/>
          </w:rPr>
          <w:fldChar w:fldCharType="begin"/>
        </w:r>
        <w:r w:rsidR="00CF252C">
          <w:rPr>
            <w:noProof/>
            <w:webHidden/>
          </w:rPr>
          <w:instrText xml:space="preserve"> PAGEREF _Toc338164435 \h </w:instrText>
        </w:r>
        <w:r w:rsidR="00CF252C">
          <w:rPr>
            <w:noProof/>
            <w:webHidden/>
          </w:rPr>
        </w:r>
        <w:r w:rsidR="00CF252C">
          <w:rPr>
            <w:noProof/>
            <w:webHidden/>
          </w:rPr>
          <w:fldChar w:fldCharType="separate"/>
        </w:r>
        <w:r w:rsidR="00CF252C">
          <w:rPr>
            <w:noProof/>
            <w:webHidden/>
          </w:rPr>
          <w:t>4</w:t>
        </w:r>
        <w:r w:rsidR="00CF252C">
          <w:rPr>
            <w:noProof/>
            <w:webHidden/>
          </w:rPr>
          <w:fldChar w:fldCharType="end"/>
        </w:r>
      </w:hyperlink>
    </w:p>
    <w:p w14:paraId="53BE0D62" w14:textId="77777777" w:rsidR="00CF252C" w:rsidRPr="00DC259F" w:rsidRDefault="00D71711">
      <w:pPr>
        <w:pStyle w:val="TOC2"/>
        <w:tabs>
          <w:tab w:val="left" w:pos="880"/>
          <w:tab w:val="right" w:leader="dot" w:pos="9350"/>
        </w:tabs>
        <w:rPr>
          <w:rFonts w:ascii="Calibri" w:hAnsi="Calibri"/>
          <w:noProof/>
          <w:sz w:val="22"/>
          <w:szCs w:val="22"/>
        </w:rPr>
      </w:pPr>
      <w:hyperlink w:anchor="_Toc338164436" w:history="1">
        <w:r w:rsidR="00CF252C" w:rsidRPr="00BB5FDE">
          <w:rPr>
            <w:rStyle w:val="Hyperlink"/>
            <w:noProof/>
          </w:rPr>
          <w:t>1.4</w:t>
        </w:r>
        <w:r w:rsidR="00CF252C" w:rsidRPr="00DC259F">
          <w:rPr>
            <w:rFonts w:ascii="Calibri" w:hAnsi="Calibri"/>
            <w:noProof/>
            <w:sz w:val="22"/>
            <w:szCs w:val="22"/>
          </w:rPr>
          <w:tab/>
        </w:r>
        <w:r w:rsidR="00CF252C" w:rsidRPr="00BB5FDE">
          <w:rPr>
            <w:rStyle w:val="Hyperlink"/>
            <w:noProof/>
          </w:rPr>
          <w:t>Business Case for the Product</w:t>
        </w:r>
        <w:r w:rsidR="00CF252C">
          <w:rPr>
            <w:noProof/>
            <w:webHidden/>
          </w:rPr>
          <w:tab/>
        </w:r>
        <w:r w:rsidR="00CF252C">
          <w:rPr>
            <w:noProof/>
            <w:webHidden/>
          </w:rPr>
          <w:fldChar w:fldCharType="begin"/>
        </w:r>
        <w:r w:rsidR="00CF252C">
          <w:rPr>
            <w:noProof/>
            <w:webHidden/>
          </w:rPr>
          <w:instrText xml:space="preserve"> PAGEREF _Toc338164436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3D1458EB" w14:textId="77777777" w:rsidR="00CF252C" w:rsidRPr="00DC259F" w:rsidRDefault="00D71711">
      <w:pPr>
        <w:pStyle w:val="TOC2"/>
        <w:tabs>
          <w:tab w:val="left" w:pos="880"/>
          <w:tab w:val="right" w:leader="dot" w:pos="9350"/>
        </w:tabs>
        <w:rPr>
          <w:rFonts w:ascii="Calibri" w:hAnsi="Calibri"/>
          <w:noProof/>
          <w:sz w:val="22"/>
          <w:szCs w:val="22"/>
        </w:rPr>
      </w:pPr>
      <w:hyperlink w:anchor="_Toc338164437" w:history="1">
        <w:r w:rsidR="00CF252C" w:rsidRPr="00BB5FDE">
          <w:rPr>
            <w:rStyle w:val="Hyperlink"/>
            <w:noProof/>
          </w:rPr>
          <w:t>1.5</w:t>
        </w:r>
        <w:r w:rsidR="00CF252C" w:rsidRPr="00DC259F">
          <w:rPr>
            <w:rFonts w:ascii="Calibri" w:hAnsi="Calibri"/>
            <w:noProof/>
            <w:sz w:val="22"/>
            <w:szCs w:val="22"/>
          </w:rPr>
          <w:tab/>
        </w:r>
        <w:r w:rsidR="00CF252C" w:rsidRPr="00BB5FDE">
          <w:rPr>
            <w:rStyle w:val="Hyperlink"/>
            <w:noProof/>
          </w:rPr>
          <w:t>Overview of the Requirements Document</w:t>
        </w:r>
        <w:r w:rsidR="00CF252C">
          <w:rPr>
            <w:noProof/>
            <w:webHidden/>
          </w:rPr>
          <w:tab/>
        </w:r>
        <w:r w:rsidR="00CF252C">
          <w:rPr>
            <w:noProof/>
            <w:webHidden/>
          </w:rPr>
          <w:fldChar w:fldCharType="begin"/>
        </w:r>
        <w:r w:rsidR="00CF252C">
          <w:rPr>
            <w:noProof/>
            <w:webHidden/>
          </w:rPr>
          <w:instrText xml:space="preserve"> PAGEREF _Toc338164437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50A413ED" w14:textId="77777777" w:rsidR="00CF252C" w:rsidRPr="00DC259F" w:rsidRDefault="00D71711">
      <w:pPr>
        <w:pStyle w:val="TOC1"/>
        <w:tabs>
          <w:tab w:val="left" w:pos="480"/>
          <w:tab w:val="right" w:leader="dot" w:pos="9350"/>
        </w:tabs>
        <w:rPr>
          <w:rFonts w:ascii="Calibri" w:hAnsi="Calibri"/>
          <w:noProof/>
          <w:sz w:val="22"/>
          <w:szCs w:val="22"/>
        </w:rPr>
      </w:pPr>
      <w:hyperlink w:anchor="_Toc338164438" w:history="1">
        <w:r w:rsidR="00CF252C" w:rsidRPr="00BB5FDE">
          <w:rPr>
            <w:rStyle w:val="Hyperlink"/>
            <w:noProof/>
          </w:rPr>
          <w:t>2</w:t>
        </w:r>
        <w:r w:rsidR="00CF252C" w:rsidRPr="00DC259F">
          <w:rPr>
            <w:rFonts w:ascii="Calibri" w:hAnsi="Calibri"/>
            <w:noProof/>
            <w:sz w:val="22"/>
            <w:szCs w:val="22"/>
          </w:rPr>
          <w:tab/>
        </w:r>
        <w:r w:rsidR="00CF252C" w:rsidRPr="00BB5FDE">
          <w:rPr>
            <w:rStyle w:val="Hyperlink"/>
            <w:noProof/>
          </w:rPr>
          <w:t>General Description</w:t>
        </w:r>
        <w:r w:rsidR="00CF252C">
          <w:rPr>
            <w:noProof/>
            <w:webHidden/>
          </w:rPr>
          <w:tab/>
        </w:r>
        <w:r w:rsidR="00CF252C">
          <w:rPr>
            <w:noProof/>
            <w:webHidden/>
          </w:rPr>
          <w:fldChar w:fldCharType="begin"/>
        </w:r>
        <w:r w:rsidR="00CF252C">
          <w:rPr>
            <w:noProof/>
            <w:webHidden/>
          </w:rPr>
          <w:instrText xml:space="preserve"> PAGEREF _Toc338164438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419D3BCC" w14:textId="77777777" w:rsidR="00CF252C" w:rsidRPr="00DC259F" w:rsidRDefault="00D71711">
      <w:pPr>
        <w:pStyle w:val="TOC2"/>
        <w:tabs>
          <w:tab w:val="left" w:pos="880"/>
          <w:tab w:val="right" w:leader="dot" w:pos="9350"/>
        </w:tabs>
        <w:rPr>
          <w:rFonts w:ascii="Calibri" w:hAnsi="Calibri"/>
          <w:noProof/>
          <w:sz w:val="22"/>
          <w:szCs w:val="22"/>
        </w:rPr>
      </w:pPr>
      <w:hyperlink w:anchor="_Toc338164439" w:history="1">
        <w:r w:rsidR="00CF252C" w:rsidRPr="00BB5FDE">
          <w:rPr>
            <w:rStyle w:val="Hyperlink"/>
            <w:noProof/>
          </w:rPr>
          <w:t>2.1</w:t>
        </w:r>
        <w:r w:rsidR="00CF252C" w:rsidRPr="00DC259F">
          <w:rPr>
            <w:rFonts w:ascii="Calibri" w:hAnsi="Calibri"/>
            <w:noProof/>
            <w:sz w:val="22"/>
            <w:szCs w:val="22"/>
          </w:rPr>
          <w:tab/>
        </w:r>
        <w:r w:rsidR="00CF252C" w:rsidRPr="00BB5FDE">
          <w:rPr>
            <w:rStyle w:val="Hyperlink"/>
            <w:noProof/>
          </w:rPr>
          <w:t>Product Perspective</w:t>
        </w:r>
        <w:r w:rsidR="00CF252C">
          <w:rPr>
            <w:noProof/>
            <w:webHidden/>
          </w:rPr>
          <w:tab/>
        </w:r>
        <w:r w:rsidR="00CF252C">
          <w:rPr>
            <w:noProof/>
            <w:webHidden/>
          </w:rPr>
          <w:fldChar w:fldCharType="begin"/>
        </w:r>
        <w:r w:rsidR="00CF252C">
          <w:rPr>
            <w:noProof/>
            <w:webHidden/>
          </w:rPr>
          <w:instrText xml:space="preserve"> PAGEREF _Toc338164439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480BCCA3" w14:textId="77777777" w:rsidR="00CF252C" w:rsidRPr="00DC259F" w:rsidRDefault="00D71711">
      <w:pPr>
        <w:pStyle w:val="TOC2"/>
        <w:tabs>
          <w:tab w:val="left" w:pos="880"/>
          <w:tab w:val="right" w:leader="dot" w:pos="9350"/>
        </w:tabs>
        <w:rPr>
          <w:rFonts w:ascii="Calibri" w:hAnsi="Calibri"/>
          <w:noProof/>
          <w:sz w:val="22"/>
          <w:szCs w:val="22"/>
        </w:rPr>
      </w:pPr>
      <w:hyperlink w:anchor="_Toc338164440" w:history="1">
        <w:r w:rsidR="00CF252C" w:rsidRPr="00BB5FDE">
          <w:rPr>
            <w:rStyle w:val="Hyperlink"/>
            <w:noProof/>
          </w:rPr>
          <w:t>2.2</w:t>
        </w:r>
        <w:r w:rsidR="00CF252C" w:rsidRPr="00DC259F">
          <w:rPr>
            <w:rFonts w:ascii="Calibri" w:hAnsi="Calibri"/>
            <w:noProof/>
            <w:sz w:val="22"/>
            <w:szCs w:val="22"/>
          </w:rPr>
          <w:tab/>
        </w:r>
        <w:r w:rsidR="00CF252C" w:rsidRPr="00BB5FDE">
          <w:rPr>
            <w:rStyle w:val="Hyperlink"/>
            <w:noProof/>
          </w:rPr>
          <w:t>Product Functions</w:t>
        </w:r>
        <w:r w:rsidR="00CF252C">
          <w:rPr>
            <w:noProof/>
            <w:webHidden/>
          </w:rPr>
          <w:tab/>
        </w:r>
        <w:r w:rsidR="00CF252C">
          <w:rPr>
            <w:noProof/>
            <w:webHidden/>
          </w:rPr>
          <w:fldChar w:fldCharType="begin"/>
        </w:r>
        <w:r w:rsidR="00CF252C">
          <w:rPr>
            <w:noProof/>
            <w:webHidden/>
          </w:rPr>
          <w:instrText xml:space="preserve"> PAGEREF _Toc338164440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07B666A7" w14:textId="77777777" w:rsidR="00CF252C" w:rsidRPr="00DC259F" w:rsidRDefault="00D71711">
      <w:pPr>
        <w:pStyle w:val="TOC2"/>
        <w:tabs>
          <w:tab w:val="left" w:pos="880"/>
          <w:tab w:val="right" w:leader="dot" w:pos="9350"/>
        </w:tabs>
        <w:rPr>
          <w:rFonts w:ascii="Calibri" w:hAnsi="Calibri"/>
          <w:noProof/>
          <w:sz w:val="22"/>
          <w:szCs w:val="22"/>
        </w:rPr>
      </w:pPr>
      <w:hyperlink w:anchor="_Toc338164441" w:history="1">
        <w:r w:rsidR="00CF252C" w:rsidRPr="00BB5FDE">
          <w:rPr>
            <w:rStyle w:val="Hyperlink"/>
            <w:noProof/>
          </w:rPr>
          <w:t>2.3</w:t>
        </w:r>
        <w:r w:rsidR="00CF252C" w:rsidRPr="00DC259F">
          <w:rPr>
            <w:rFonts w:ascii="Calibri" w:hAnsi="Calibri"/>
            <w:noProof/>
            <w:sz w:val="22"/>
            <w:szCs w:val="22"/>
          </w:rPr>
          <w:tab/>
        </w:r>
        <w:r w:rsidR="00CF252C" w:rsidRPr="00BB5FDE">
          <w:rPr>
            <w:rStyle w:val="Hyperlink"/>
            <w:noProof/>
          </w:rPr>
          <w:t>User Characteristics</w:t>
        </w:r>
        <w:r w:rsidR="00CF252C">
          <w:rPr>
            <w:noProof/>
            <w:webHidden/>
          </w:rPr>
          <w:tab/>
        </w:r>
        <w:r w:rsidR="00CF252C">
          <w:rPr>
            <w:noProof/>
            <w:webHidden/>
          </w:rPr>
          <w:fldChar w:fldCharType="begin"/>
        </w:r>
        <w:r w:rsidR="00CF252C">
          <w:rPr>
            <w:noProof/>
            <w:webHidden/>
          </w:rPr>
          <w:instrText xml:space="preserve"> PAGEREF _Toc338164441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7B8CDB8C" w14:textId="77777777" w:rsidR="00CF252C" w:rsidRPr="00DC259F" w:rsidRDefault="00D71711">
      <w:pPr>
        <w:pStyle w:val="TOC2"/>
        <w:tabs>
          <w:tab w:val="left" w:pos="880"/>
          <w:tab w:val="right" w:leader="dot" w:pos="9350"/>
        </w:tabs>
        <w:rPr>
          <w:rFonts w:ascii="Calibri" w:hAnsi="Calibri"/>
          <w:noProof/>
          <w:sz w:val="22"/>
          <w:szCs w:val="22"/>
        </w:rPr>
      </w:pPr>
      <w:hyperlink w:anchor="_Toc338164442" w:history="1">
        <w:r w:rsidR="00CF252C" w:rsidRPr="00BB5FDE">
          <w:rPr>
            <w:rStyle w:val="Hyperlink"/>
            <w:noProof/>
          </w:rPr>
          <w:t>2.4</w:t>
        </w:r>
        <w:r w:rsidR="00CF252C" w:rsidRPr="00DC259F">
          <w:rPr>
            <w:rFonts w:ascii="Calibri" w:hAnsi="Calibri"/>
            <w:noProof/>
            <w:sz w:val="22"/>
            <w:szCs w:val="22"/>
          </w:rPr>
          <w:tab/>
        </w:r>
        <w:r w:rsidR="00CF252C" w:rsidRPr="00BB5FDE">
          <w:rPr>
            <w:rStyle w:val="Hyperlink"/>
            <w:noProof/>
          </w:rPr>
          <w:t>General Constraints</w:t>
        </w:r>
        <w:r w:rsidR="00CF252C">
          <w:rPr>
            <w:noProof/>
            <w:webHidden/>
          </w:rPr>
          <w:tab/>
        </w:r>
        <w:r w:rsidR="00CF252C">
          <w:rPr>
            <w:noProof/>
            <w:webHidden/>
          </w:rPr>
          <w:fldChar w:fldCharType="begin"/>
        </w:r>
        <w:r w:rsidR="00CF252C">
          <w:rPr>
            <w:noProof/>
            <w:webHidden/>
          </w:rPr>
          <w:instrText xml:space="preserve"> PAGEREF _Toc338164442 \h </w:instrText>
        </w:r>
        <w:r w:rsidR="00CF252C">
          <w:rPr>
            <w:noProof/>
            <w:webHidden/>
          </w:rPr>
        </w:r>
        <w:r w:rsidR="00CF252C">
          <w:rPr>
            <w:noProof/>
            <w:webHidden/>
          </w:rPr>
          <w:fldChar w:fldCharType="separate"/>
        </w:r>
        <w:r w:rsidR="00CF252C">
          <w:rPr>
            <w:noProof/>
            <w:webHidden/>
          </w:rPr>
          <w:t>5</w:t>
        </w:r>
        <w:r w:rsidR="00CF252C">
          <w:rPr>
            <w:noProof/>
            <w:webHidden/>
          </w:rPr>
          <w:fldChar w:fldCharType="end"/>
        </w:r>
      </w:hyperlink>
    </w:p>
    <w:p w14:paraId="65CF839E" w14:textId="77777777" w:rsidR="00CF252C" w:rsidRPr="00DC259F" w:rsidRDefault="00D71711">
      <w:pPr>
        <w:pStyle w:val="TOC2"/>
        <w:tabs>
          <w:tab w:val="left" w:pos="880"/>
          <w:tab w:val="right" w:leader="dot" w:pos="9350"/>
        </w:tabs>
        <w:rPr>
          <w:rFonts w:ascii="Calibri" w:hAnsi="Calibri"/>
          <w:noProof/>
          <w:sz w:val="22"/>
          <w:szCs w:val="22"/>
        </w:rPr>
      </w:pPr>
      <w:hyperlink w:anchor="_Toc338164443" w:history="1">
        <w:r w:rsidR="00CF252C" w:rsidRPr="00BB5FDE">
          <w:rPr>
            <w:rStyle w:val="Hyperlink"/>
            <w:noProof/>
          </w:rPr>
          <w:t>2.5</w:t>
        </w:r>
        <w:r w:rsidR="00CF252C" w:rsidRPr="00DC259F">
          <w:rPr>
            <w:rFonts w:ascii="Calibri" w:hAnsi="Calibri"/>
            <w:noProof/>
            <w:sz w:val="22"/>
            <w:szCs w:val="22"/>
          </w:rPr>
          <w:tab/>
        </w:r>
        <w:r w:rsidR="00CF252C" w:rsidRPr="00BB5FDE">
          <w:rPr>
            <w:rStyle w:val="Hyperlink"/>
            <w:noProof/>
          </w:rPr>
          <w:t>Assumptions and Dependencies</w:t>
        </w:r>
        <w:r w:rsidR="00CF252C">
          <w:rPr>
            <w:noProof/>
            <w:webHidden/>
          </w:rPr>
          <w:tab/>
        </w:r>
        <w:r w:rsidR="00CF252C">
          <w:rPr>
            <w:noProof/>
            <w:webHidden/>
          </w:rPr>
          <w:fldChar w:fldCharType="begin"/>
        </w:r>
        <w:r w:rsidR="00CF252C">
          <w:rPr>
            <w:noProof/>
            <w:webHidden/>
          </w:rPr>
          <w:instrText xml:space="preserve"> PAGEREF _Toc338164443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64F924AE" w14:textId="77777777" w:rsidR="00CF252C" w:rsidRPr="00DC259F" w:rsidRDefault="00D71711">
      <w:pPr>
        <w:pStyle w:val="TOC1"/>
        <w:tabs>
          <w:tab w:val="left" w:pos="480"/>
          <w:tab w:val="right" w:leader="dot" w:pos="9350"/>
        </w:tabs>
        <w:rPr>
          <w:rFonts w:ascii="Calibri" w:hAnsi="Calibri"/>
          <w:noProof/>
          <w:sz w:val="22"/>
          <w:szCs w:val="22"/>
        </w:rPr>
      </w:pPr>
      <w:hyperlink w:anchor="_Toc338164444" w:history="1">
        <w:r w:rsidR="00CF252C" w:rsidRPr="00BB5FDE">
          <w:rPr>
            <w:rStyle w:val="Hyperlink"/>
            <w:noProof/>
          </w:rPr>
          <w:t>3</w:t>
        </w:r>
        <w:r w:rsidR="00CF252C" w:rsidRPr="00DC259F">
          <w:rPr>
            <w:rFonts w:ascii="Calibri" w:hAnsi="Calibri"/>
            <w:noProof/>
            <w:sz w:val="22"/>
            <w:szCs w:val="22"/>
          </w:rPr>
          <w:tab/>
        </w:r>
        <w:r w:rsidR="00CF252C" w:rsidRPr="00BB5FDE">
          <w:rPr>
            <w:rStyle w:val="Hyperlink"/>
            <w:noProof/>
          </w:rPr>
          <w:t>Specific Requirements</w:t>
        </w:r>
        <w:r w:rsidR="00CF252C">
          <w:rPr>
            <w:noProof/>
            <w:webHidden/>
          </w:rPr>
          <w:tab/>
        </w:r>
        <w:r w:rsidR="00CF252C">
          <w:rPr>
            <w:noProof/>
            <w:webHidden/>
          </w:rPr>
          <w:fldChar w:fldCharType="begin"/>
        </w:r>
        <w:r w:rsidR="00CF252C">
          <w:rPr>
            <w:noProof/>
            <w:webHidden/>
          </w:rPr>
          <w:instrText xml:space="preserve"> PAGEREF _Toc338164444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450110B6" w14:textId="77777777" w:rsidR="00CF252C" w:rsidRPr="00DC259F" w:rsidRDefault="00D71711">
      <w:pPr>
        <w:pStyle w:val="TOC2"/>
        <w:tabs>
          <w:tab w:val="left" w:pos="880"/>
          <w:tab w:val="right" w:leader="dot" w:pos="9350"/>
        </w:tabs>
        <w:rPr>
          <w:rFonts w:ascii="Calibri" w:hAnsi="Calibri"/>
          <w:noProof/>
          <w:sz w:val="22"/>
          <w:szCs w:val="22"/>
        </w:rPr>
      </w:pPr>
      <w:hyperlink w:anchor="_Toc338164445" w:history="1">
        <w:r w:rsidR="00CF252C" w:rsidRPr="00BB5FDE">
          <w:rPr>
            <w:rStyle w:val="Hyperlink"/>
            <w:noProof/>
          </w:rPr>
          <w:t>3.1</w:t>
        </w:r>
        <w:r w:rsidR="00CF252C" w:rsidRPr="00DC259F">
          <w:rPr>
            <w:rFonts w:ascii="Calibri" w:hAnsi="Calibri"/>
            <w:noProof/>
            <w:sz w:val="22"/>
            <w:szCs w:val="22"/>
          </w:rPr>
          <w:tab/>
        </w:r>
        <w:r w:rsidR="00CF252C" w:rsidRPr="00BB5FDE">
          <w:rPr>
            <w:rStyle w:val="Hyperlink"/>
            <w:noProof/>
          </w:rPr>
          <w:t>User Requirements</w:t>
        </w:r>
        <w:r w:rsidR="00CF252C">
          <w:rPr>
            <w:noProof/>
            <w:webHidden/>
          </w:rPr>
          <w:tab/>
        </w:r>
        <w:r w:rsidR="00CF252C">
          <w:rPr>
            <w:noProof/>
            <w:webHidden/>
          </w:rPr>
          <w:fldChar w:fldCharType="begin"/>
        </w:r>
        <w:r w:rsidR="00CF252C">
          <w:rPr>
            <w:noProof/>
            <w:webHidden/>
          </w:rPr>
          <w:instrText xml:space="preserve"> PAGEREF _Toc338164445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54EAE65D" w14:textId="77777777" w:rsidR="00CF252C" w:rsidRPr="00DC259F" w:rsidRDefault="00D71711">
      <w:pPr>
        <w:pStyle w:val="TOC2"/>
        <w:tabs>
          <w:tab w:val="left" w:pos="880"/>
          <w:tab w:val="right" w:leader="dot" w:pos="9350"/>
        </w:tabs>
        <w:rPr>
          <w:rFonts w:ascii="Calibri" w:hAnsi="Calibri"/>
          <w:noProof/>
          <w:sz w:val="22"/>
          <w:szCs w:val="22"/>
        </w:rPr>
      </w:pPr>
      <w:hyperlink w:anchor="_Toc338164446" w:history="1">
        <w:r w:rsidR="00CF252C" w:rsidRPr="00BB5FDE">
          <w:rPr>
            <w:rStyle w:val="Hyperlink"/>
            <w:noProof/>
          </w:rPr>
          <w:t>3.2</w:t>
        </w:r>
        <w:r w:rsidR="00CF252C" w:rsidRPr="00DC259F">
          <w:rPr>
            <w:rFonts w:ascii="Calibri" w:hAnsi="Calibri"/>
            <w:noProof/>
            <w:sz w:val="22"/>
            <w:szCs w:val="22"/>
          </w:rPr>
          <w:tab/>
        </w:r>
        <w:r w:rsidR="00CF252C" w:rsidRPr="00BB5FDE">
          <w:rPr>
            <w:rStyle w:val="Hyperlink"/>
            <w:noProof/>
          </w:rPr>
          <w:t>Reporting Requirements</w:t>
        </w:r>
        <w:r w:rsidR="00CF252C">
          <w:rPr>
            <w:noProof/>
            <w:webHidden/>
          </w:rPr>
          <w:tab/>
        </w:r>
        <w:r w:rsidR="00CF252C">
          <w:rPr>
            <w:noProof/>
            <w:webHidden/>
          </w:rPr>
          <w:fldChar w:fldCharType="begin"/>
        </w:r>
        <w:r w:rsidR="00CF252C">
          <w:rPr>
            <w:noProof/>
            <w:webHidden/>
          </w:rPr>
          <w:instrText xml:space="preserve"> PAGEREF _Toc338164446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52946C3B" w14:textId="77777777" w:rsidR="00CF252C" w:rsidRPr="00DC259F" w:rsidRDefault="00D71711">
      <w:pPr>
        <w:pStyle w:val="TOC2"/>
        <w:tabs>
          <w:tab w:val="left" w:pos="880"/>
          <w:tab w:val="right" w:leader="dot" w:pos="9350"/>
        </w:tabs>
        <w:rPr>
          <w:rFonts w:ascii="Calibri" w:hAnsi="Calibri"/>
          <w:noProof/>
          <w:sz w:val="22"/>
          <w:szCs w:val="22"/>
        </w:rPr>
      </w:pPr>
      <w:hyperlink w:anchor="_Toc338164447" w:history="1">
        <w:r w:rsidR="00CF252C" w:rsidRPr="00BB5FDE">
          <w:rPr>
            <w:rStyle w:val="Hyperlink"/>
            <w:noProof/>
          </w:rPr>
          <w:t>3.3</w:t>
        </w:r>
        <w:r w:rsidR="00CF252C" w:rsidRPr="00DC259F">
          <w:rPr>
            <w:rFonts w:ascii="Calibri" w:hAnsi="Calibri"/>
            <w:noProof/>
            <w:sz w:val="22"/>
            <w:szCs w:val="22"/>
          </w:rPr>
          <w:tab/>
        </w:r>
        <w:r w:rsidR="00CF252C" w:rsidRPr="00BB5FDE">
          <w:rPr>
            <w:rStyle w:val="Hyperlink"/>
            <w:noProof/>
          </w:rPr>
          <w:t>System and Integration Requirements</w:t>
        </w:r>
        <w:r w:rsidR="00CF252C">
          <w:rPr>
            <w:noProof/>
            <w:webHidden/>
          </w:rPr>
          <w:tab/>
        </w:r>
        <w:r w:rsidR="00CF252C">
          <w:rPr>
            <w:noProof/>
            <w:webHidden/>
          </w:rPr>
          <w:fldChar w:fldCharType="begin"/>
        </w:r>
        <w:r w:rsidR="00CF252C">
          <w:rPr>
            <w:noProof/>
            <w:webHidden/>
          </w:rPr>
          <w:instrText xml:space="preserve"> PAGEREF _Toc338164447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2308E33C" w14:textId="77777777" w:rsidR="00CF252C" w:rsidRPr="00DC259F" w:rsidRDefault="00D71711">
      <w:pPr>
        <w:pStyle w:val="TOC2"/>
        <w:tabs>
          <w:tab w:val="left" w:pos="880"/>
          <w:tab w:val="right" w:leader="dot" w:pos="9350"/>
        </w:tabs>
        <w:rPr>
          <w:rFonts w:ascii="Calibri" w:hAnsi="Calibri"/>
          <w:noProof/>
          <w:sz w:val="22"/>
          <w:szCs w:val="22"/>
        </w:rPr>
      </w:pPr>
      <w:hyperlink w:anchor="_Toc338164448" w:history="1">
        <w:r w:rsidR="00CF252C" w:rsidRPr="00BB5FDE">
          <w:rPr>
            <w:rStyle w:val="Hyperlink"/>
            <w:noProof/>
          </w:rPr>
          <w:t>3.4</w:t>
        </w:r>
        <w:r w:rsidR="00CF252C" w:rsidRPr="00DC259F">
          <w:rPr>
            <w:rFonts w:ascii="Calibri" w:hAnsi="Calibri"/>
            <w:noProof/>
            <w:sz w:val="22"/>
            <w:szCs w:val="22"/>
          </w:rPr>
          <w:tab/>
        </w:r>
        <w:r w:rsidR="00CF252C" w:rsidRPr="00BB5FDE">
          <w:rPr>
            <w:rStyle w:val="Hyperlink"/>
            <w:noProof/>
          </w:rPr>
          <w:t>Security Requirements</w:t>
        </w:r>
        <w:r w:rsidR="00CF252C">
          <w:rPr>
            <w:noProof/>
            <w:webHidden/>
          </w:rPr>
          <w:tab/>
        </w:r>
        <w:r w:rsidR="00CF252C">
          <w:rPr>
            <w:noProof/>
            <w:webHidden/>
          </w:rPr>
          <w:fldChar w:fldCharType="begin"/>
        </w:r>
        <w:r w:rsidR="00CF252C">
          <w:rPr>
            <w:noProof/>
            <w:webHidden/>
          </w:rPr>
          <w:instrText xml:space="preserve"> PAGEREF _Toc338164448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2702396F" w14:textId="77777777" w:rsidR="00CF252C" w:rsidRPr="00DC259F" w:rsidRDefault="00D71711">
      <w:pPr>
        <w:pStyle w:val="TOC2"/>
        <w:tabs>
          <w:tab w:val="left" w:pos="880"/>
          <w:tab w:val="right" w:leader="dot" w:pos="9350"/>
        </w:tabs>
        <w:rPr>
          <w:rFonts w:ascii="Calibri" w:hAnsi="Calibri"/>
          <w:noProof/>
          <w:sz w:val="22"/>
          <w:szCs w:val="22"/>
        </w:rPr>
      </w:pPr>
      <w:hyperlink w:anchor="_Toc338164449" w:history="1">
        <w:r w:rsidR="00CF252C" w:rsidRPr="00BB5FDE">
          <w:rPr>
            <w:rStyle w:val="Hyperlink"/>
            <w:rFonts w:cs="Arial"/>
            <w:noProof/>
          </w:rPr>
          <w:t>3.5</w:t>
        </w:r>
        <w:r w:rsidR="00CF252C" w:rsidRPr="00DC259F">
          <w:rPr>
            <w:rFonts w:ascii="Calibri" w:hAnsi="Calibri"/>
            <w:noProof/>
            <w:sz w:val="22"/>
            <w:szCs w:val="22"/>
          </w:rPr>
          <w:tab/>
        </w:r>
        <w:r w:rsidR="00CF252C" w:rsidRPr="00BB5FDE">
          <w:rPr>
            <w:rStyle w:val="Hyperlink"/>
            <w:noProof/>
          </w:rPr>
          <w:t>User Interface Requirements</w:t>
        </w:r>
        <w:r w:rsidR="00CF252C">
          <w:rPr>
            <w:noProof/>
            <w:webHidden/>
          </w:rPr>
          <w:tab/>
        </w:r>
        <w:r w:rsidR="00CF252C">
          <w:rPr>
            <w:noProof/>
            <w:webHidden/>
          </w:rPr>
          <w:fldChar w:fldCharType="begin"/>
        </w:r>
        <w:r w:rsidR="00CF252C">
          <w:rPr>
            <w:noProof/>
            <w:webHidden/>
          </w:rPr>
          <w:instrText xml:space="preserve"> PAGEREF _Toc338164449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1B62197D" w14:textId="77777777" w:rsidR="00CF252C" w:rsidRPr="00DC259F" w:rsidRDefault="00D71711">
      <w:pPr>
        <w:pStyle w:val="TOC1"/>
        <w:tabs>
          <w:tab w:val="left" w:pos="480"/>
          <w:tab w:val="right" w:leader="dot" w:pos="9350"/>
        </w:tabs>
        <w:rPr>
          <w:rFonts w:ascii="Calibri" w:hAnsi="Calibri"/>
          <w:noProof/>
          <w:sz w:val="22"/>
          <w:szCs w:val="22"/>
        </w:rPr>
      </w:pPr>
      <w:hyperlink w:anchor="_Toc338164450" w:history="1">
        <w:r w:rsidR="00CF252C" w:rsidRPr="00BB5FDE">
          <w:rPr>
            <w:rStyle w:val="Hyperlink"/>
            <w:noProof/>
          </w:rPr>
          <w:t>4</w:t>
        </w:r>
        <w:r w:rsidR="00CF252C" w:rsidRPr="00DC259F">
          <w:rPr>
            <w:rFonts w:ascii="Calibri" w:hAnsi="Calibri"/>
            <w:noProof/>
            <w:sz w:val="22"/>
            <w:szCs w:val="22"/>
          </w:rPr>
          <w:tab/>
        </w:r>
        <w:r w:rsidR="00CF252C" w:rsidRPr="00BB5FDE">
          <w:rPr>
            <w:rStyle w:val="Hyperlink"/>
            <w:noProof/>
          </w:rPr>
          <w:t>High-Level Technology Architecture</w:t>
        </w:r>
        <w:r w:rsidR="00CF252C">
          <w:rPr>
            <w:noProof/>
            <w:webHidden/>
          </w:rPr>
          <w:tab/>
        </w:r>
        <w:r w:rsidR="00CF252C">
          <w:rPr>
            <w:noProof/>
            <w:webHidden/>
          </w:rPr>
          <w:fldChar w:fldCharType="begin"/>
        </w:r>
        <w:r w:rsidR="00CF252C">
          <w:rPr>
            <w:noProof/>
            <w:webHidden/>
          </w:rPr>
          <w:instrText xml:space="preserve"> PAGEREF _Toc338164450 \h </w:instrText>
        </w:r>
        <w:r w:rsidR="00CF252C">
          <w:rPr>
            <w:noProof/>
            <w:webHidden/>
          </w:rPr>
        </w:r>
        <w:r w:rsidR="00CF252C">
          <w:rPr>
            <w:noProof/>
            <w:webHidden/>
          </w:rPr>
          <w:fldChar w:fldCharType="separate"/>
        </w:r>
        <w:r w:rsidR="00CF252C">
          <w:rPr>
            <w:noProof/>
            <w:webHidden/>
          </w:rPr>
          <w:t>6</w:t>
        </w:r>
        <w:r w:rsidR="00CF252C">
          <w:rPr>
            <w:noProof/>
            <w:webHidden/>
          </w:rPr>
          <w:fldChar w:fldCharType="end"/>
        </w:r>
      </w:hyperlink>
    </w:p>
    <w:p w14:paraId="1D7892CD" w14:textId="77777777" w:rsidR="00CF252C" w:rsidRPr="00DC259F" w:rsidRDefault="00D71711">
      <w:pPr>
        <w:pStyle w:val="TOC1"/>
        <w:tabs>
          <w:tab w:val="left" w:pos="480"/>
          <w:tab w:val="right" w:leader="dot" w:pos="9350"/>
        </w:tabs>
        <w:rPr>
          <w:rFonts w:ascii="Calibri" w:hAnsi="Calibri"/>
          <w:noProof/>
          <w:sz w:val="22"/>
          <w:szCs w:val="22"/>
        </w:rPr>
      </w:pPr>
      <w:hyperlink w:anchor="_Toc338164451" w:history="1">
        <w:r w:rsidR="00CF252C" w:rsidRPr="00BB5FDE">
          <w:rPr>
            <w:rStyle w:val="Hyperlink"/>
            <w:noProof/>
          </w:rPr>
          <w:t>5</w:t>
        </w:r>
        <w:r w:rsidR="00CF252C" w:rsidRPr="00DC259F">
          <w:rPr>
            <w:rFonts w:ascii="Calibri" w:hAnsi="Calibri"/>
            <w:noProof/>
            <w:sz w:val="22"/>
            <w:szCs w:val="22"/>
          </w:rPr>
          <w:tab/>
        </w:r>
        <w:r w:rsidR="00CF252C" w:rsidRPr="00BB5FDE">
          <w:rPr>
            <w:rStyle w:val="Hyperlink"/>
            <w:noProof/>
          </w:rPr>
          <w:t>Customer Support</w:t>
        </w:r>
        <w:r w:rsidR="00CF252C">
          <w:rPr>
            <w:noProof/>
            <w:webHidden/>
          </w:rPr>
          <w:tab/>
        </w:r>
        <w:r w:rsidR="00CF252C">
          <w:rPr>
            <w:noProof/>
            <w:webHidden/>
          </w:rPr>
          <w:fldChar w:fldCharType="begin"/>
        </w:r>
        <w:r w:rsidR="00CF252C">
          <w:rPr>
            <w:noProof/>
            <w:webHidden/>
          </w:rPr>
          <w:instrText xml:space="preserve"> PAGEREF _Toc338164451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35A47367" w14:textId="77777777" w:rsidR="00CF252C" w:rsidRPr="00DC259F" w:rsidRDefault="00D71711">
      <w:pPr>
        <w:pStyle w:val="TOC1"/>
        <w:tabs>
          <w:tab w:val="left" w:pos="480"/>
          <w:tab w:val="right" w:leader="dot" w:pos="9350"/>
        </w:tabs>
        <w:rPr>
          <w:rFonts w:ascii="Calibri" w:hAnsi="Calibri"/>
          <w:noProof/>
          <w:sz w:val="22"/>
          <w:szCs w:val="22"/>
        </w:rPr>
      </w:pPr>
      <w:hyperlink w:anchor="_Toc338164452" w:history="1">
        <w:r w:rsidR="00CF252C" w:rsidRPr="00BB5FDE">
          <w:rPr>
            <w:rStyle w:val="Hyperlink"/>
            <w:noProof/>
          </w:rPr>
          <w:t>6</w:t>
        </w:r>
        <w:r w:rsidR="00CF252C" w:rsidRPr="00DC259F">
          <w:rPr>
            <w:rFonts w:ascii="Calibri" w:hAnsi="Calibri"/>
            <w:noProof/>
            <w:sz w:val="22"/>
            <w:szCs w:val="22"/>
          </w:rPr>
          <w:tab/>
        </w:r>
        <w:r w:rsidR="00CF252C" w:rsidRPr="00BB5FDE">
          <w:rPr>
            <w:rStyle w:val="Hyperlink"/>
            <w:noProof/>
          </w:rPr>
          <w:t>Appendices</w:t>
        </w:r>
        <w:r w:rsidR="00CF252C">
          <w:rPr>
            <w:noProof/>
            <w:webHidden/>
          </w:rPr>
          <w:tab/>
        </w:r>
        <w:r w:rsidR="00CF252C">
          <w:rPr>
            <w:noProof/>
            <w:webHidden/>
          </w:rPr>
          <w:fldChar w:fldCharType="begin"/>
        </w:r>
        <w:r w:rsidR="00CF252C">
          <w:rPr>
            <w:noProof/>
            <w:webHidden/>
          </w:rPr>
          <w:instrText xml:space="preserve"> PAGEREF _Toc338164452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00EC015A" w14:textId="77777777" w:rsidR="00CF252C" w:rsidRPr="00DC259F" w:rsidRDefault="00D71711">
      <w:pPr>
        <w:pStyle w:val="TOC1"/>
        <w:tabs>
          <w:tab w:val="left" w:pos="480"/>
          <w:tab w:val="right" w:leader="dot" w:pos="9350"/>
        </w:tabs>
        <w:rPr>
          <w:rFonts w:ascii="Calibri" w:hAnsi="Calibri"/>
          <w:noProof/>
          <w:sz w:val="22"/>
          <w:szCs w:val="22"/>
        </w:rPr>
      </w:pPr>
      <w:hyperlink w:anchor="_Toc338164453" w:history="1">
        <w:r w:rsidR="00CF252C" w:rsidRPr="00BB5FDE">
          <w:rPr>
            <w:rStyle w:val="Hyperlink"/>
            <w:noProof/>
          </w:rPr>
          <w:t>7</w:t>
        </w:r>
        <w:r w:rsidR="00CF252C" w:rsidRPr="00DC259F">
          <w:rPr>
            <w:rFonts w:ascii="Calibri" w:hAnsi="Calibri"/>
            <w:noProof/>
            <w:sz w:val="22"/>
            <w:szCs w:val="22"/>
          </w:rPr>
          <w:tab/>
        </w:r>
        <w:r w:rsidR="00CF252C" w:rsidRPr="00BB5FDE">
          <w:rPr>
            <w:rStyle w:val="Hyperlink"/>
            <w:noProof/>
          </w:rPr>
          <w:t>Glossary</w:t>
        </w:r>
        <w:r w:rsidR="00CF252C">
          <w:rPr>
            <w:noProof/>
            <w:webHidden/>
          </w:rPr>
          <w:tab/>
        </w:r>
        <w:r w:rsidR="00CF252C">
          <w:rPr>
            <w:noProof/>
            <w:webHidden/>
          </w:rPr>
          <w:fldChar w:fldCharType="begin"/>
        </w:r>
        <w:r w:rsidR="00CF252C">
          <w:rPr>
            <w:noProof/>
            <w:webHidden/>
          </w:rPr>
          <w:instrText xml:space="preserve"> PAGEREF _Toc338164453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78FC7F62" w14:textId="77777777" w:rsidR="00CF252C" w:rsidRPr="00DC259F" w:rsidRDefault="00D71711">
      <w:pPr>
        <w:pStyle w:val="TOC1"/>
        <w:tabs>
          <w:tab w:val="left" w:pos="480"/>
          <w:tab w:val="right" w:leader="dot" w:pos="9350"/>
        </w:tabs>
        <w:rPr>
          <w:rFonts w:ascii="Calibri" w:hAnsi="Calibri"/>
          <w:noProof/>
          <w:sz w:val="22"/>
          <w:szCs w:val="22"/>
        </w:rPr>
      </w:pPr>
      <w:hyperlink w:anchor="_Toc338164454" w:history="1">
        <w:r w:rsidR="00CF252C" w:rsidRPr="00BB5FDE">
          <w:rPr>
            <w:rStyle w:val="Hyperlink"/>
            <w:noProof/>
          </w:rPr>
          <w:t>8</w:t>
        </w:r>
        <w:r w:rsidR="00CF252C" w:rsidRPr="00DC259F">
          <w:rPr>
            <w:rFonts w:ascii="Calibri" w:hAnsi="Calibri"/>
            <w:noProof/>
            <w:sz w:val="22"/>
            <w:szCs w:val="22"/>
          </w:rPr>
          <w:tab/>
        </w:r>
        <w:r w:rsidR="00CF252C" w:rsidRPr="00BB5FDE">
          <w:rPr>
            <w:rStyle w:val="Hyperlink"/>
            <w:noProof/>
          </w:rPr>
          <w:t>References</w:t>
        </w:r>
        <w:r w:rsidR="00CF252C">
          <w:rPr>
            <w:noProof/>
            <w:webHidden/>
          </w:rPr>
          <w:tab/>
        </w:r>
        <w:r w:rsidR="00CF252C">
          <w:rPr>
            <w:noProof/>
            <w:webHidden/>
          </w:rPr>
          <w:fldChar w:fldCharType="begin"/>
        </w:r>
        <w:r w:rsidR="00CF252C">
          <w:rPr>
            <w:noProof/>
            <w:webHidden/>
          </w:rPr>
          <w:instrText xml:space="preserve"> PAGEREF _Toc338164454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09AFBA75" w14:textId="77777777" w:rsidR="00CF252C" w:rsidRPr="00DC259F" w:rsidRDefault="00D71711">
      <w:pPr>
        <w:pStyle w:val="TOC1"/>
        <w:tabs>
          <w:tab w:val="left" w:pos="480"/>
          <w:tab w:val="right" w:leader="dot" w:pos="9350"/>
        </w:tabs>
        <w:rPr>
          <w:rFonts w:ascii="Calibri" w:hAnsi="Calibri"/>
          <w:noProof/>
          <w:sz w:val="22"/>
          <w:szCs w:val="22"/>
        </w:rPr>
      </w:pPr>
      <w:hyperlink w:anchor="_Toc338164455" w:history="1">
        <w:r w:rsidR="00CF252C" w:rsidRPr="00BB5FDE">
          <w:rPr>
            <w:rStyle w:val="Hyperlink"/>
            <w:noProof/>
          </w:rPr>
          <w:t>9</w:t>
        </w:r>
        <w:r w:rsidR="00CF252C" w:rsidRPr="00DC259F">
          <w:rPr>
            <w:rFonts w:ascii="Calibri" w:hAnsi="Calibri"/>
            <w:noProof/>
            <w:sz w:val="22"/>
            <w:szCs w:val="22"/>
          </w:rPr>
          <w:tab/>
        </w:r>
        <w:r w:rsidR="00CF252C" w:rsidRPr="00BB5FDE">
          <w:rPr>
            <w:rStyle w:val="Hyperlink"/>
            <w:noProof/>
          </w:rPr>
          <w:t>Index</w:t>
        </w:r>
        <w:r w:rsidR="00CF252C">
          <w:rPr>
            <w:noProof/>
            <w:webHidden/>
          </w:rPr>
          <w:tab/>
        </w:r>
        <w:r w:rsidR="00CF252C">
          <w:rPr>
            <w:noProof/>
            <w:webHidden/>
          </w:rPr>
          <w:fldChar w:fldCharType="begin"/>
        </w:r>
        <w:r w:rsidR="00CF252C">
          <w:rPr>
            <w:noProof/>
            <w:webHidden/>
          </w:rPr>
          <w:instrText xml:space="preserve"> PAGEREF _Toc338164455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3590D014" w14:textId="77777777" w:rsidR="00CF252C" w:rsidRPr="00DC259F" w:rsidRDefault="00D71711">
      <w:pPr>
        <w:pStyle w:val="TOC1"/>
        <w:tabs>
          <w:tab w:val="left" w:pos="480"/>
          <w:tab w:val="right" w:leader="dot" w:pos="9350"/>
        </w:tabs>
        <w:rPr>
          <w:rFonts w:ascii="Calibri" w:hAnsi="Calibri"/>
          <w:noProof/>
          <w:sz w:val="22"/>
          <w:szCs w:val="22"/>
        </w:rPr>
      </w:pPr>
      <w:hyperlink w:anchor="_Toc338164456" w:history="1">
        <w:r w:rsidR="00CF252C" w:rsidRPr="00BB5FDE">
          <w:rPr>
            <w:rStyle w:val="Hyperlink"/>
            <w:noProof/>
          </w:rPr>
          <w:t>10</w:t>
        </w:r>
        <w:r w:rsidR="00CF252C" w:rsidRPr="00DC259F">
          <w:rPr>
            <w:rFonts w:ascii="Calibri" w:hAnsi="Calibri"/>
            <w:noProof/>
            <w:sz w:val="22"/>
            <w:szCs w:val="22"/>
          </w:rPr>
          <w:tab/>
        </w:r>
        <w:r w:rsidR="00CF252C" w:rsidRPr="00BB5FDE">
          <w:rPr>
            <w:rStyle w:val="Hyperlink"/>
            <w:noProof/>
          </w:rPr>
          <w:t>Approvals</w:t>
        </w:r>
        <w:r w:rsidR="00CF252C">
          <w:rPr>
            <w:noProof/>
            <w:webHidden/>
          </w:rPr>
          <w:tab/>
        </w:r>
        <w:r w:rsidR="00CF252C">
          <w:rPr>
            <w:noProof/>
            <w:webHidden/>
          </w:rPr>
          <w:fldChar w:fldCharType="begin"/>
        </w:r>
        <w:r w:rsidR="00CF252C">
          <w:rPr>
            <w:noProof/>
            <w:webHidden/>
          </w:rPr>
          <w:instrText xml:space="preserve"> PAGEREF _Toc338164456 \h </w:instrText>
        </w:r>
        <w:r w:rsidR="00CF252C">
          <w:rPr>
            <w:noProof/>
            <w:webHidden/>
          </w:rPr>
        </w:r>
        <w:r w:rsidR="00CF252C">
          <w:rPr>
            <w:noProof/>
            <w:webHidden/>
          </w:rPr>
          <w:fldChar w:fldCharType="separate"/>
        </w:r>
        <w:r w:rsidR="00CF252C">
          <w:rPr>
            <w:noProof/>
            <w:webHidden/>
          </w:rPr>
          <w:t>7</w:t>
        </w:r>
        <w:r w:rsidR="00CF252C">
          <w:rPr>
            <w:noProof/>
            <w:webHidden/>
          </w:rPr>
          <w:fldChar w:fldCharType="end"/>
        </w:r>
      </w:hyperlink>
    </w:p>
    <w:p w14:paraId="0F8B643D" w14:textId="77777777" w:rsidR="00624FB6" w:rsidRDefault="00624FB6">
      <w:r>
        <w:fldChar w:fldCharType="end"/>
      </w:r>
    </w:p>
    <w:p w14:paraId="71912AE2" w14:textId="77777777" w:rsidR="00624FB6" w:rsidRDefault="00624FB6">
      <w:pPr>
        <w:pStyle w:val="R-Normal"/>
      </w:pPr>
    </w:p>
    <w:p w14:paraId="69271F2E" w14:textId="77777777" w:rsidR="00624FB6" w:rsidRDefault="00624FB6">
      <w:pPr>
        <w:pStyle w:val="R-Normal"/>
      </w:pPr>
    </w:p>
    <w:p w14:paraId="1CE403F3" w14:textId="77777777" w:rsidR="00624FB6" w:rsidRDefault="00624FB6">
      <w:pPr>
        <w:pStyle w:val="R-Normal"/>
      </w:pPr>
    </w:p>
    <w:p w14:paraId="72784BC1" w14:textId="77777777" w:rsidR="00624FB6" w:rsidRDefault="00624FB6">
      <w:pPr>
        <w:pStyle w:val="R-Normal"/>
      </w:pPr>
    </w:p>
    <w:p w14:paraId="239546EE" w14:textId="77777777" w:rsidR="00E11368" w:rsidRDefault="00E11368">
      <w:pPr>
        <w:pStyle w:val="R-Normal"/>
      </w:pPr>
    </w:p>
    <w:p w14:paraId="30CEE424" w14:textId="77777777" w:rsidR="00E11368" w:rsidRPr="00624FB6" w:rsidRDefault="00E11368" w:rsidP="00624FB6"/>
    <w:p w14:paraId="0C12FE17" w14:textId="77777777" w:rsidR="00E11368" w:rsidRPr="00624FB6" w:rsidRDefault="00E11368" w:rsidP="00624FB6">
      <w:pPr>
        <w:pStyle w:val="Heading1"/>
        <w:jc w:val="left"/>
        <w:rPr>
          <w:sz w:val="32"/>
          <w:szCs w:val="32"/>
        </w:rPr>
      </w:pPr>
      <w:bookmarkStart w:id="1" w:name="_Toc338164427"/>
      <w:r w:rsidRPr="00624FB6">
        <w:rPr>
          <w:sz w:val="32"/>
          <w:szCs w:val="32"/>
        </w:rPr>
        <w:t>Introduction</w:t>
      </w:r>
      <w:bookmarkEnd w:id="1"/>
    </w:p>
    <w:p w14:paraId="4FAA76FF" w14:textId="77777777" w:rsidR="00624FB6" w:rsidRDefault="00624FB6">
      <w:pPr>
        <w:pStyle w:val="R-Normal"/>
      </w:pPr>
    </w:p>
    <w:p w14:paraId="06CFFC07" w14:textId="65523D10" w:rsidR="009701CB" w:rsidRDefault="009701CB" w:rsidP="009701CB">
      <w:pPr>
        <w:pStyle w:val="NormalWeb"/>
        <w:spacing w:before="0" w:beforeAutospacing="0" w:after="0" w:afterAutospacing="0"/>
        <w:ind w:firstLine="432"/>
        <w:jc w:val="both"/>
      </w:pPr>
      <w:r>
        <w:rPr>
          <w:rFonts w:ascii="Arial" w:hAnsi="Arial" w:cs="Arial"/>
          <w:color w:val="000000"/>
          <w:sz w:val="22"/>
          <w:szCs w:val="22"/>
        </w:rPr>
        <w:t xml:space="preserve">This document contains the system requirements for K1 Chlorine Generator. These requirements have been derived from several sources, including a </w:t>
      </w:r>
      <w:r>
        <w:rPr>
          <w:rFonts w:ascii="Arial" w:hAnsi="Arial" w:cs="Arial"/>
          <w:b/>
          <w:bCs/>
          <w:i/>
          <w:iCs/>
          <w:color w:val="FF0000"/>
          <w:sz w:val="22"/>
          <w:szCs w:val="22"/>
        </w:rPr>
        <w:t>brief listing of most important sources</w:t>
      </w:r>
      <w:r>
        <w:rPr>
          <w:rFonts w:ascii="Arial" w:hAnsi="Arial" w:cs="Arial"/>
          <w:color w:val="000000"/>
          <w:sz w:val="22"/>
          <w:szCs w:val="22"/>
        </w:rPr>
        <w:t>.</w:t>
      </w:r>
    </w:p>
    <w:p w14:paraId="002619D3" w14:textId="77777777" w:rsidR="00E11368" w:rsidRPr="00836D64" w:rsidRDefault="00E11368">
      <w:pPr>
        <w:pStyle w:val="R-Normal"/>
        <w:rPr>
          <w:sz w:val="22"/>
          <w:szCs w:val="22"/>
        </w:rPr>
      </w:pPr>
    </w:p>
    <w:p w14:paraId="50B96CF9" w14:textId="77777777" w:rsidR="00E11368" w:rsidRPr="00624FB6" w:rsidRDefault="00E11368" w:rsidP="00624FB6">
      <w:pPr>
        <w:pStyle w:val="Heading2"/>
      </w:pPr>
      <w:bookmarkStart w:id="2" w:name="_Toc338164428"/>
      <w:r w:rsidRPr="00624FB6">
        <w:t>Purpose of This Document</w:t>
      </w:r>
      <w:bookmarkEnd w:id="2"/>
    </w:p>
    <w:p w14:paraId="74966492" w14:textId="0F81BAF7" w:rsidR="00E11368" w:rsidRPr="00836D64" w:rsidRDefault="00E11368" w:rsidP="00E678AC">
      <w:pPr>
        <w:pStyle w:val="R-Normal"/>
        <w:ind w:firstLine="576"/>
        <w:rPr>
          <w:sz w:val="22"/>
          <w:szCs w:val="22"/>
        </w:rPr>
      </w:pPr>
      <w:r w:rsidRPr="00836D64">
        <w:rPr>
          <w:sz w:val="22"/>
          <w:szCs w:val="22"/>
        </w:rPr>
        <w:t xml:space="preserve">This document is intended to guide development of </w:t>
      </w:r>
      <w:r w:rsidR="009701CB" w:rsidRPr="009701CB">
        <w:rPr>
          <w:bCs/>
          <w:i/>
          <w:sz w:val="22"/>
          <w:szCs w:val="22"/>
        </w:rPr>
        <w:t>K1 Water Disinfection Generator</w:t>
      </w:r>
      <w:r w:rsidR="009701CB" w:rsidRPr="00836D64">
        <w:rPr>
          <w:sz w:val="22"/>
          <w:szCs w:val="22"/>
        </w:rPr>
        <w:t xml:space="preserve">. </w:t>
      </w:r>
      <w:r w:rsidRPr="00836D64">
        <w:rPr>
          <w:sz w:val="22"/>
          <w:szCs w:val="22"/>
        </w:rPr>
        <w:t xml:space="preserve">It </w:t>
      </w:r>
      <w:r w:rsidR="00624FB6" w:rsidRPr="00836D64">
        <w:rPr>
          <w:sz w:val="22"/>
          <w:szCs w:val="22"/>
        </w:rPr>
        <w:t>may</w:t>
      </w:r>
      <w:r w:rsidRPr="00836D64">
        <w:rPr>
          <w:sz w:val="22"/>
          <w:szCs w:val="22"/>
        </w:rPr>
        <w:t xml:space="preserve"> go through several stages d</w:t>
      </w:r>
      <w:r w:rsidR="00624FB6" w:rsidRPr="00836D64">
        <w:rPr>
          <w:sz w:val="22"/>
          <w:szCs w:val="22"/>
        </w:rPr>
        <w:t>uring the course of the project</w:t>
      </w:r>
      <w:proofErr w:type="gramStart"/>
      <w:r w:rsidR="00624FB6" w:rsidRPr="00836D64">
        <w:rPr>
          <w:sz w:val="22"/>
          <w:szCs w:val="22"/>
        </w:rPr>
        <w:t xml:space="preserve">.  </w:t>
      </w:r>
      <w:proofErr w:type="gramEnd"/>
      <w:r w:rsidRPr="00836D64">
        <w:rPr>
          <w:sz w:val="22"/>
          <w:szCs w:val="22"/>
        </w:rPr>
        <w:t>The first version</w:t>
      </w:r>
      <w:r w:rsidR="00832D4D">
        <w:rPr>
          <w:sz w:val="22"/>
          <w:szCs w:val="22"/>
        </w:rPr>
        <w:t xml:space="preserve"> is compiled after the Statement of Work has been formally </w:t>
      </w:r>
      <w:r w:rsidR="00024D51">
        <w:rPr>
          <w:sz w:val="22"/>
          <w:szCs w:val="22"/>
        </w:rPr>
        <w:t>approved and</w:t>
      </w:r>
      <w:r w:rsidR="00832D4D">
        <w:rPr>
          <w:sz w:val="22"/>
          <w:szCs w:val="22"/>
        </w:rPr>
        <w:t xml:space="preserve"> </w:t>
      </w:r>
      <w:r w:rsidRPr="00836D64">
        <w:rPr>
          <w:sz w:val="22"/>
          <w:szCs w:val="22"/>
        </w:rPr>
        <w:t xml:space="preserve">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w:t>
      </w:r>
      <w:r w:rsidR="00624FB6" w:rsidRPr="00836D64">
        <w:rPr>
          <w:sz w:val="22"/>
          <w:szCs w:val="22"/>
        </w:rPr>
        <w:t>s</w:t>
      </w:r>
      <w:r w:rsidRPr="00836D64">
        <w:rPr>
          <w:sz w:val="22"/>
          <w:szCs w:val="22"/>
        </w:rPr>
        <w:t>everal times before moving to the next stage.</w:t>
      </w:r>
      <w:r w:rsidR="00624FB6" w:rsidRPr="00836D64">
        <w:rPr>
          <w:sz w:val="22"/>
          <w:szCs w:val="22"/>
        </w:rPr>
        <w:t xml:space="preserve">  </w:t>
      </w:r>
      <w:r w:rsidRPr="00836D64">
        <w:rPr>
          <w:sz w:val="22"/>
          <w:szCs w:val="22"/>
        </w:rPr>
        <w:t>Once the various stakeholders have agreed to the requirements in the document</w:t>
      </w:r>
      <w:r w:rsidR="00832D4D">
        <w:rPr>
          <w:sz w:val="22"/>
          <w:szCs w:val="22"/>
        </w:rPr>
        <w:t xml:space="preserve">, it is to be signed by all parties </w:t>
      </w:r>
      <w:r w:rsidRPr="00836D64">
        <w:rPr>
          <w:sz w:val="22"/>
          <w:szCs w:val="22"/>
        </w:rPr>
        <w:t>as an appropriate statement of requirements for the proj</w:t>
      </w:r>
      <w:r w:rsidR="00832D4D">
        <w:rPr>
          <w:sz w:val="22"/>
          <w:szCs w:val="22"/>
        </w:rPr>
        <w:t xml:space="preserve">ect. The developers then use </w:t>
      </w:r>
      <w:r w:rsidR="00024D51">
        <w:rPr>
          <w:sz w:val="22"/>
          <w:szCs w:val="22"/>
        </w:rPr>
        <w:t>these approved requirements</w:t>
      </w:r>
      <w:r w:rsidRPr="00836D64">
        <w:rPr>
          <w:sz w:val="22"/>
          <w:szCs w:val="22"/>
        </w:rPr>
        <w:t xml:space="preserve"> document as a guide to implem</w:t>
      </w:r>
      <w:r w:rsidR="00624FB6" w:rsidRPr="00836D64">
        <w:rPr>
          <w:sz w:val="22"/>
          <w:szCs w:val="22"/>
        </w:rPr>
        <w:t>entation of the Functional Specification</w:t>
      </w:r>
      <w:r w:rsidRPr="00836D64">
        <w:rPr>
          <w:sz w:val="22"/>
          <w:szCs w:val="22"/>
        </w:rPr>
        <w:t>.</w:t>
      </w:r>
    </w:p>
    <w:p w14:paraId="489D34A4" w14:textId="77777777" w:rsidR="00E11368" w:rsidRPr="00836D64" w:rsidRDefault="00E11368">
      <w:pPr>
        <w:pStyle w:val="R-Normal"/>
        <w:rPr>
          <w:sz w:val="22"/>
          <w:szCs w:val="22"/>
        </w:rPr>
      </w:pPr>
    </w:p>
    <w:p w14:paraId="51F95E4E" w14:textId="77777777" w:rsidR="00E11368" w:rsidRDefault="00E11368" w:rsidP="00624FB6">
      <w:pPr>
        <w:pStyle w:val="Heading2"/>
      </w:pPr>
      <w:bookmarkStart w:id="3" w:name="_Toc338164429"/>
      <w:r>
        <w:t>How to Use This Document</w:t>
      </w:r>
      <w:bookmarkEnd w:id="3"/>
    </w:p>
    <w:p w14:paraId="66A3B14C" w14:textId="657F3B86" w:rsidR="00E11368" w:rsidRPr="00836D64" w:rsidRDefault="00E11368" w:rsidP="00A46C8E">
      <w:pPr>
        <w:pStyle w:val="R-Normal"/>
        <w:ind w:firstLine="576"/>
        <w:rPr>
          <w:i/>
          <w:sz w:val="22"/>
          <w:szCs w:val="22"/>
        </w:rPr>
      </w:pPr>
      <w:r w:rsidRPr="00836D64">
        <w:rPr>
          <w:sz w:val="22"/>
          <w:szCs w:val="22"/>
        </w:rPr>
        <w:t xml:space="preserve"> expect that this document will be used by people with different skill sets. This section explains which parts of this document should be reviewed by various types of readers.</w:t>
      </w:r>
    </w:p>
    <w:p w14:paraId="30D59E15" w14:textId="77777777" w:rsidR="00E11368" w:rsidRPr="00836D64" w:rsidRDefault="00E11368">
      <w:pPr>
        <w:pStyle w:val="R-Normal"/>
        <w:rPr>
          <w:sz w:val="22"/>
          <w:szCs w:val="22"/>
        </w:rPr>
      </w:pPr>
    </w:p>
    <w:p w14:paraId="0E1E4D92" w14:textId="77777777" w:rsidR="00E11368" w:rsidRDefault="00E11368" w:rsidP="00624FB6">
      <w:pPr>
        <w:pStyle w:val="Heading3"/>
      </w:pPr>
      <w:bookmarkStart w:id="4" w:name="_Toc338164430"/>
      <w:r>
        <w:t>Types of Reader</w:t>
      </w:r>
      <w:bookmarkEnd w:id="4"/>
    </w:p>
    <w:p w14:paraId="00CC1063" w14:textId="5BF2D0D4" w:rsidR="00E678AC" w:rsidRDefault="00E678AC" w:rsidP="00A46C8E">
      <w:pPr>
        <w:pStyle w:val="NormalWeb"/>
        <w:spacing w:before="0" w:beforeAutospacing="0" w:after="0" w:afterAutospacing="0"/>
        <w:ind w:firstLine="720"/>
        <w:jc w:val="both"/>
      </w:pPr>
      <w:r>
        <w:rPr>
          <w:rFonts w:ascii="Arial" w:hAnsi="Arial" w:cs="Arial"/>
          <w:color w:val="000000"/>
          <w:sz w:val="22"/>
          <w:szCs w:val="22"/>
        </w:rPr>
        <w:t>This document is aimed at a variety of readers who are interested in investing in the future of water purifying technology. This includes individuals in the field of search and rescue (</w:t>
      </w:r>
      <w:r w:rsidR="00A46C8E">
        <w:rPr>
          <w:rFonts w:ascii="Arial" w:hAnsi="Arial" w:cs="Arial"/>
          <w:color w:val="000000"/>
          <w:sz w:val="22"/>
          <w:szCs w:val="22"/>
        </w:rPr>
        <w:t>i.e.</w:t>
      </w:r>
      <w:r>
        <w:rPr>
          <w:rFonts w:ascii="Arial" w:hAnsi="Arial" w:cs="Arial"/>
          <w:color w:val="000000"/>
          <w:sz w:val="22"/>
          <w:szCs w:val="22"/>
        </w:rPr>
        <w:t xml:space="preserve"> </w:t>
      </w:r>
      <w:r w:rsidR="00A46C8E">
        <w:rPr>
          <w:rFonts w:ascii="Arial" w:hAnsi="Arial" w:cs="Arial"/>
          <w:color w:val="000000"/>
          <w:sz w:val="22"/>
          <w:szCs w:val="22"/>
        </w:rPr>
        <w:t xml:space="preserve">natural </w:t>
      </w:r>
      <w:r>
        <w:rPr>
          <w:rFonts w:ascii="Arial" w:hAnsi="Arial" w:cs="Arial"/>
          <w:color w:val="000000"/>
          <w:sz w:val="22"/>
          <w:szCs w:val="22"/>
        </w:rPr>
        <w:t>disaster relief), military operations,</w:t>
      </w:r>
      <w:r w:rsidR="00A46C8E">
        <w:rPr>
          <w:rFonts w:ascii="Arial" w:hAnsi="Arial" w:cs="Arial"/>
          <w:color w:val="000000"/>
          <w:sz w:val="22"/>
          <w:szCs w:val="22"/>
        </w:rPr>
        <w:t xml:space="preserve"> </w:t>
      </w:r>
      <w:r>
        <w:rPr>
          <w:rFonts w:ascii="Arial" w:hAnsi="Arial" w:cs="Arial"/>
          <w:color w:val="000000"/>
          <w:sz w:val="22"/>
          <w:szCs w:val="22"/>
        </w:rPr>
        <w:t>industries (</w:t>
      </w:r>
      <w:r w:rsidR="00A46C8E">
        <w:rPr>
          <w:rFonts w:ascii="Arial" w:hAnsi="Arial" w:cs="Arial"/>
          <w:color w:val="000000"/>
          <w:sz w:val="22"/>
          <w:szCs w:val="22"/>
        </w:rPr>
        <w:t>i.e.</w:t>
      </w:r>
      <w:r>
        <w:rPr>
          <w:rFonts w:ascii="Arial" w:hAnsi="Arial" w:cs="Arial"/>
          <w:color w:val="000000"/>
          <w:sz w:val="22"/>
          <w:szCs w:val="22"/>
        </w:rPr>
        <w:t xml:space="preserve"> agriculture, water treatment facilities, meat industry to feed livestock), and international groups (NATO, Red Cross etc.), or finally the recreational user (for camping, family events or corporate retreats, or any environment of that nature).</w:t>
      </w:r>
    </w:p>
    <w:p w14:paraId="2F9D4DFA" w14:textId="77777777" w:rsidR="00E678AC" w:rsidRDefault="00E678AC" w:rsidP="00E678AC"/>
    <w:p w14:paraId="40C54983" w14:textId="77777777" w:rsidR="00E678AC" w:rsidRDefault="00E678AC" w:rsidP="00E678AC">
      <w:pPr>
        <w:pStyle w:val="NormalWeb"/>
        <w:spacing w:before="0" w:beforeAutospacing="0" w:after="0" w:afterAutospacing="0"/>
        <w:jc w:val="both"/>
      </w:pPr>
      <w:r>
        <w:rPr>
          <w:rFonts w:ascii="Arial" w:hAnsi="Arial" w:cs="Arial"/>
          <w:color w:val="000000"/>
          <w:sz w:val="22"/>
          <w:szCs w:val="22"/>
        </w:rPr>
        <w:t>Specific Readers will be interested in these sections:</w:t>
      </w:r>
    </w:p>
    <w:p w14:paraId="6BA1F5D3" w14:textId="77777777" w:rsidR="00E678AC" w:rsidRDefault="00E678AC" w:rsidP="00E678A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Disaster Relief: 1,2-2.5, 3.1-3.5</w:t>
      </w:r>
    </w:p>
    <w:p w14:paraId="3F608FE5" w14:textId="77777777" w:rsidR="00E678AC" w:rsidRDefault="00E678AC" w:rsidP="00E678A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Military: 1, 2-2.5, 3.1-3.5, 4</w:t>
      </w:r>
    </w:p>
    <w:p w14:paraId="767D21EC" w14:textId="77777777" w:rsidR="00E678AC" w:rsidRDefault="00E678AC" w:rsidP="00E678A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Industry: 1, 1.3-1.4, 2-2.5, 3.1-3.5 </w:t>
      </w:r>
    </w:p>
    <w:p w14:paraId="398B63DB" w14:textId="77777777" w:rsidR="00E678AC" w:rsidRDefault="00E678AC" w:rsidP="00E678A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International groups: 1, 2-2.5, 3.1-3.5</w:t>
      </w:r>
    </w:p>
    <w:p w14:paraId="33828B9F" w14:textId="77777777" w:rsidR="00E678AC" w:rsidRDefault="00E678AC" w:rsidP="00E678AC">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Recreational user: entirety of this document</w:t>
      </w:r>
    </w:p>
    <w:p w14:paraId="7F65DCF8" w14:textId="77777777" w:rsidR="00E11368" w:rsidRPr="00836D64" w:rsidRDefault="00E11368">
      <w:pPr>
        <w:pStyle w:val="R-Normal"/>
        <w:rPr>
          <w:sz w:val="22"/>
          <w:szCs w:val="22"/>
        </w:rPr>
      </w:pPr>
    </w:p>
    <w:p w14:paraId="01DB0644" w14:textId="77777777" w:rsidR="00E11368" w:rsidRDefault="00E11368" w:rsidP="00624FB6">
      <w:pPr>
        <w:pStyle w:val="Heading3"/>
      </w:pPr>
      <w:bookmarkStart w:id="5" w:name="_Toc338164431"/>
      <w:r>
        <w:t>Technical Background Required</w:t>
      </w:r>
      <w:bookmarkEnd w:id="5"/>
    </w:p>
    <w:p w14:paraId="728DB3E1" w14:textId="1B98D9DF" w:rsidR="00E678AC" w:rsidRDefault="00E678AC" w:rsidP="00A46C8E">
      <w:pPr>
        <w:pStyle w:val="NormalWeb"/>
        <w:spacing w:before="0" w:beforeAutospacing="0" w:after="0" w:afterAutospacing="0"/>
        <w:ind w:firstLine="720"/>
        <w:jc w:val="both"/>
      </w:pPr>
      <w:bookmarkStart w:id="6" w:name="_Hlk22997508"/>
      <w:r>
        <w:rPr>
          <w:rFonts w:ascii="Arial" w:hAnsi="Arial" w:cs="Arial"/>
          <w:color w:val="000000"/>
          <w:sz w:val="22"/>
          <w:szCs w:val="22"/>
        </w:rPr>
        <w:t xml:space="preserve">This document is relatively easy to understand in that it doesn’t review the exceptionally specific details until the basics have been addressed. In whole the entire system will be designed such that individuals in remote areas of the world can use the K1 easily without any </w:t>
      </w:r>
      <w:r>
        <w:rPr>
          <w:rFonts w:ascii="Arial" w:hAnsi="Arial" w:cs="Arial"/>
          <w:color w:val="000000"/>
          <w:sz w:val="22"/>
          <w:szCs w:val="22"/>
        </w:rPr>
        <w:lastRenderedPageBreak/>
        <w:t xml:space="preserve">previous technical background. User friendliness is a key aspect when designing this system so if a user does not speak English, they would still be able to use the K1 system. </w:t>
      </w:r>
    </w:p>
    <w:p w14:paraId="413AC2B0" w14:textId="77777777" w:rsidR="00E678AC" w:rsidRDefault="00E678AC" w:rsidP="00E678AC"/>
    <w:p w14:paraId="064BAED6" w14:textId="52300D0F" w:rsidR="00E678AC" w:rsidRDefault="00E678AC" w:rsidP="00E678AC">
      <w:pPr>
        <w:pStyle w:val="NormalWeb"/>
        <w:spacing w:before="0" w:beforeAutospacing="0" w:after="0" w:afterAutospacing="0"/>
        <w:jc w:val="both"/>
      </w:pPr>
      <w:r>
        <w:rPr>
          <w:rFonts w:ascii="Arial" w:hAnsi="Arial" w:cs="Arial"/>
          <w:color w:val="000000"/>
          <w:sz w:val="22"/>
          <w:szCs w:val="22"/>
        </w:rPr>
        <w:t xml:space="preserve">For certain sections of this document, however, some expertise is required. The sections: 2-5, 8; will be necessary for anyone with a technical background in electrical engineering, computer engineering, mechanical engineering, Networking engineering. While a project leader or investor would be more interested in the sections: 1-2 and all the subsections in order to determine whether this product fulfills their needs. </w:t>
      </w:r>
    </w:p>
    <w:bookmarkEnd w:id="6"/>
    <w:p w14:paraId="7A2985D0" w14:textId="77777777" w:rsidR="00E11368" w:rsidRPr="00836D64" w:rsidRDefault="00E11368">
      <w:pPr>
        <w:pStyle w:val="R-Normal"/>
        <w:rPr>
          <w:sz w:val="22"/>
          <w:szCs w:val="22"/>
        </w:rPr>
      </w:pPr>
    </w:p>
    <w:p w14:paraId="25FF8097" w14:textId="77777777" w:rsidR="00E11368" w:rsidRDefault="00E11368" w:rsidP="00624FB6">
      <w:pPr>
        <w:pStyle w:val="Heading3"/>
      </w:pPr>
      <w:bookmarkStart w:id="7" w:name="_Toc338164432"/>
      <w:r>
        <w:t>Overview Sections</w:t>
      </w:r>
      <w:bookmarkEnd w:id="7"/>
    </w:p>
    <w:p w14:paraId="6C568A06" w14:textId="40C52E77" w:rsidR="00510369" w:rsidRDefault="00510369" w:rsidP="00A46C8E">
      <w:pPr>
        <w:pStyle w:val="NormalWeb"/>
        <w:spacing w:before="0" w:beforeAutospacing="0" w:after="0" w:afterAutospacing="0"/>
        <w:ind w:firstLine="720"/>
        <w:jc w:val="both"/>
      </w:pPr>
      <w:r>
        <w:rPr>
          <w:rFonts w:ascii="Arial" w:hAnsi="Arial" w:cs="Arial"/>
          <w:color w:val="000000"/>
          <w:sz w:val="22"/>
          <w:szCs w:val="22"/>
        </w:rPr>
        <w:t xml:space="preserve">For an individual who wishes to grasp the overall functions and characteristics of this project and resulting product, focus on sections 2-2.5, and 7-8 (the glossary and references for further reading concerning research) which overviews the basics of the K1 chlorine generator’s aspects for understanding. </w:t>
      </w:r>
    </w:p>
    <w:p w14:paraId="2CD30EEE" w14:textId="77777777" w:rsidR="00E11368" w:rsidRPr="00836D64" w:rsidRDefault="00E11368">
      <w:pPr>
        <w:pStyle w:val="R-Normal"/>
        <w:rPr>
          <w:sz w:val="22"/>
          <w:szCs w:val="22"/>
        </w:rPr>
      </w:pPr>
    </w:p>
    <w:p w14:paraId="37F0998D" w14:textId="77777777" w:rsidR="00E11368" w:rsidRDefault="00E11368" w:rsidP="00624FB6">
      <w:pPr>
        <w:pStyle w:val="Heading3"/>
      </w:pPr>
      <w:bookmarkStart w:id="8" w:name="_Toc338164433"/>
      <w:r>
        <w:t>Reader-Specific Sections</w:t>
      </w:r>
      <w:bookmarkEnd w:id="8"/>
    </w:p>
    <w:p w14:paraId="3298B447" w14:textId="77777777" w:rsidR="00510369" w:rsidRDefault="00510369" w:rsidP="00A46C8E">
      <w:pPr>
        <w:pStyle w:val="NormalWeb"/>
        <w:spacing w:before="0" w:beforeAutospacing="0" w:after="0" w:afterAutospacing="0"/>
        <w:ind w:firstLine="720"/>
        <w:jc w:val="both"/>
      </w:pPr>
      <w:r>
        <w:rPr>
          <w:rFonts w:ascii="Arial" w:hAnsi="Arial" w:cs="Arial"/>
          <w:color w:val="000000"/>
          <w:sz w:val="22"/>
          <w:szCs w:val="22"/>
        </w:rPr>
        <w:t>For this document, only specific portions are necessary for certain parties or individuals to read rather than read the entirety of this document, one may skip over some portions.</w:t>
      </w:r>
    </w:p>
    <w:p w14:paraId="2748DB7D" w14:textId="77777777" w:rsidR="00510369" w:rsidRDefault="00510369" w:rsidP="00510369"/>
    <w:p w14:paraId="31192021" w14:textId="77777777" w:rsidR="00510369" w:rsidRDefault="00510369" w:rsidP="00510369">
      <w:pPr>
        <w:pStyle w:val="NormalWeb"/>
        <w:spacing w:before="0" w:beforeAutospacing="0" w:after="0" w:afterAutospacing="0"/>
        <w:jc w:val="both"/>
      </w:pPr>
      <w:r>
        <w:rPr>
          <w:rFonts w:ascii="Arial" w:hAnsi="Arial" w:cs="Arial"/>
          <w:color w:val="000000"/>
          <w:sz w:val="22"/>
          <w:szCs w:val="22"/>
        </w:rPr>
        <w:t>Specific sections for their respected readers:</w:t>
      </w:r>
    </w:p>
    <w:p w14:paraId="2BF26409" w14:textId="77777777" w:rsidR="00510369" w:rsidRDefault="00510369" w:rsidP="00510369">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Disaster Relief: N/A</w:t>
      </w:r>
    </w:p>
    <w:p w14:paraId="0CF48324" w14:textId="77777777" w:rsidR="00510369" w:rsidRDefault="00510369" w:rsidP="00510369">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Military: N/A</w:t>
      </w:r>
    </w:p>
    <w:p w14:paraId="1B57B5B3" w14:textId="77777777" w:rsidR="00510369" w:rsidRDefault="00510369" w:rsidP="00510369">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Industry: 1.4 </w:t>
      </w:r>
    </w:p>
    <w:p w14:paraId="0EE261A8" w14:textId="77777777" w:rsidR="00510369" w:rsidRDefault="00510369" w:rsidP="00510369">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International groups: N/A</w:t>
      </w:r>
    </w:p>
    <w:p w14:paraId="1DC92467" w14:textId="77777777" w:rsidR="00510369" w:rsidRDefault="00510369" w:rsidP="00510369">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Recreational user: entirety of this document</w:t>
      </w:r>
    </w:p>
    <w:p w14:paraId="355B696D" w14:textId="77777777" w:rsidR="00E11368" w:rsidRPr="00836D64" w:rsidRDefault="00E11368">
      <w:pPr>
        <w:pStyle w:val="R-Normal"/>
        <w:rPr>
          <w:sz w:val="22"/>
          <w:szCs w:val="22"/>
        </w:rPr>
      </w:pPr>
    </w:p>
    <w:p w14:paraId="0EE84514" w14:textId="77777777" w:rsidR="00E11368" w:rsidRDefault="00E11368" w:rsidP="00624FB6">
      <w:pPr>
        <w:pStyle w:val="Heading3"/>
      </w:pPr>
      <w:bookmarkStart w:id="9" w:name="_Toc338164434"/>
      <w:r>
        <w:t>Section Order Dependencies</w:t>
      </w:r>
      <w:bookmarkEnd w:id="9"/>
    </w:p>
    <w:p w14:paraId="5F7219C7" w14:textId="5DEA68E3" w:rsidR="00510369" w:rsidRDefault="00510369" w:rsidP="00A46C8E">
      <w:pPr>
        <w:pStyle w:val="NormalWeb"/>
        <w:spacing w:before="0" w:beforeAutospacing="0" w:after="0" w:afterAutospacing="0"/>
        <w:ind w:firstLine="576"/>
        <w:jc w:val="both"/>
      </w:pPr>
      <w:r>
        <w:rPr>
          <w:rFonts w:ascii="Arial" w:hAnsi="Arial" w:cs="Arial"/>
          <w:color w:val="000000"/>
          <w:sz w:val="22"/>
          <w:szCs w:val="22"/>
        </w:rPr>
        <w:t>The entirety of this document can be read in any order at no consequence of depreciation to the understanding of the scope and outcome of this project. However, for ease of the reader, this document is laid out in a manner which is convenient and clear for any level of technical experience.</w:t>
      </w:r>
    </w:p>
    <w:p w14:paraId="71C2BD39" w14:textId="77777777" w:rsidR="00E11368" w:rsidRPr="00836D64" w:rsidRDefault="00E11368">
      <w:pPr>
        <w:pStyle w:val="R-Normal"/>
        <w:rPr>
          <w:sz w:val="22"/>
          <w:szCs w:val="22"/>
        </w:rPr>
      </w:pPr>
    </w:p>
    <w:p w14:paraId="56E22838" w14:textId="77777777" w:rsidR="00E11368" w:rsidRDefault="00E11368" w:rsidP="00624FB6">
      <w:pPr>
        <w:pStyle w:val="Heading2"/>
      </w:pPr>
      <w:bookmarkStart w:id="10" w:name="_Toc338164435"/>
      <w:r>
        <w:t>Scope of the Product</w:t>
      </w:r>
      <w:bookmarkEnd w:id="10"/>
    </w:p>
    <w:p w14:paraId="64CF9B7D" w14:textId="36E44B22" w:rsidR="00510369" w:rsidRDefault="00510369" w:rsidP="00A46C8E">
      <w:pPr>
        <w:pStyle w:val="NormalWeb"/>
        <w:spacing w:before="0" w:beforeAutospacing="0" w:after="0" w:afterAutospacing="0"/>
        <w:ind w:firstLine="576"/>
        <w:jc w:val="both"/>
      </w:pPr>
      <w:r>
        <w:rPr>
          <w:rFonts w:ascii="Arial" w:hAnsi="Arial" w:cs="Arial"/>
          <w:color w:val="000000"/>
          <w:sz w:val="22"/>
          <w:szCs w:val="22"/>
        </w:rPr>
        <w:t>The K1 chlorine generator has been developed by Mr. Herrington as well as designed into the prototype platform for the final stages of hardware design including control elements to be implemented by our team. Aqua Research believes this product is a key component of their product line in making purified water readily available to areas in need of access to clean water in an on-site, easy-to-use and robust manner.</w:t>
      </w:r>
    </w:p>
    <w:p w14:paraId="22B3ACBF" w14:textId="77777777" w:rsidR="00E11368" w:rsidRPr="00836D64" w:rsidRDefault="00E11368">
      <w:pPr>
        <w:pStyle w:val="R-Normal"/>
        <w:rPr>
          <w:sz w:val="22"/>
          <w:szCs w:val="22"/>
        </w:rPr>
      </w:pPr>
    </w:p>
    <w:p w14:paraId="61F6D169" w14:textId="77777777" w:rsidR="00E11368" w:rsidRDefault="00E11368" w:rsidP="00624FB6">
      <w:pPr>
        <w:pStyle w:val="Heading2"/>
      </w:pPr>
      <w:bookmarkStart w:id="11" w:name="_Toc338164436"/>
      <w:r>
        <w:t>Business Case for the Product</w:t>
      </w:r>
      <w:bookmarkEnd w:id="11"/>
    </w:p>
    <w:p w14:paraId="544FBCA2" w14:textId="351E681E" w:rsidR="00510369" w:rsidRDefault="00510369" w:rsidP="00A46C8E">
      <w:pPr>
        <w:pStyle w:val="NormalWeb"/>
        <w:spacing w:before="0" w:beforeAutospacing="0" w:after="0" w:afterAutospacing="0"/>
        <w:ind w:firstLine="576"/>
        <w:jc w:val="both"/>
      </w:pPr>
      <w:r>
        <w:rPr>
          <w:rFonts w:ascii="Arial" w:hAnsi="Arial" w:cs="Arial"/>
          <w:color w:val="000000"/>
          <w:sz w:val="22"/>
          <w:szCs w:val="22"/>
        </w:rPr>
        <w:t xml:space="preserve">Water is an essential need for humanity, without water all life on earth would perish. </w:t>
      </w:r>
      <w:r w:rsidR="00A46C8E">
        <w:rPr>
          <w:rFonts w:ascii="Arial" w:hAnsi="Arial" w:cs="Arial"/>
          <w:color w:val="000000"/>
          <w:sz w:val="22"/>
          <w:szCs w:val="22"/>
        </w:rPr>
        <w:t>W</w:t>
      </w:r>
      <w:r>
        <w:rPr>
          <w:rFonts w:ascii="Arial" w:hAnsi="Arial" w:cs="Arial"/>
          <w:color w:val="000000"/>
          <w:sz w:val="22"/>
          <w:szCs w:val="22"/>
        </w:rPr>
        <w:t xml:space="preserve">ater can </w:t>
      </w:r>
      <w:r w:rsidR="00A46C8E">
        <w:rPr>
          <w:rFonts w:ascii="Arial" w:hAnsi="Arial" w:cs="Arial"/>
          <w:color w:val="000000"/>
          <w:sz w:val="22"/>
          <w:szCs w:val="22"/>
        </w:rPr>
        <w:t>be deceiving</w:t>
      </w:r>
      <w:r>
        <w:rPr>
          <w:rFonts w:ascii="Arial" w:hAnsi="Arial" w:cs="Arial"/>
          <w:color w:val="000000"/>
          <w:sz w:val="22"/>
          <w:szCs w:val="22"/>
        </w:rPr>
        <w:t xml:space="preserve"> and</w:t>
      </w:r>
      <w:r w:rsidR="00A46C8E">
        <w:rPr>
          <w:rFonts w:ascii="Arial" w:hAnsi="Arial" w:cs="Arial"/>
          <w:color w:val="000000"/>
          <w:sz w:val="22"/>
          <w:szCs w:val="22"/>
        </w:rPr>
        <w:t xml:space="preserve"> look</w:t>
      </w:r>
      <w:r>
        <w:rPr>
          <w:rFonts w:ascii="Arial" w:hAnsi="Arial" w:cs="Arial"/>
          <w:color w:val="000000"/>
          <w:sz w:val="22"/>
          <w:szCs w:val="22"/>
        </w:rPr>
        <w:t xml:space="preserve"> safe to drink, but may contain like Cholera, Giardia, </w:t>
      </w:r>
      <w:r w:rsidRPr="00510369">
        <w:rPr>
          <w:rFonts w:ascii="Arial" w:hAnsi="Arial" w:cs="Arial"/>
          <w:color w:val="000000"/>
          <w:sz w:val="22"/>
          <w:szCs w:val="22"/>
        </w:rPr>
        <w:t>Legionella</w:t>
      </w:r>
      <w:r>
        <w:rPr>
          <w:rFonts w:ascii="Arial" w:hAnsi="Arial" w:cs="Arial"/>
          <w:color w:val="000000"/>
          <w:sz w:val="22"/>
          <w:szCs w:val="22"/>
        </w:rPr>
        <w:t xml:space="preserve">, Shigellosis, </w:t>
      </w:r>
      <w:r w:rsidR="00A46C8E">
        <w:rPr>
          <w:rFonts w:ascii="Arial" w:hAnsi="Arial" w:cs="Arial"/>
          <w:color w:val="000000"/>
          <w:sz w:val="22"/>
          <w:szCs w:val="22"/>
        </w:rPr>
        <w:t xml:space="preserve">among countless </w:t>
      </w:r>
      <w:r>
        <w:rPr>
          <w:rFonts w:ascii="Arial" w:hAnsi="Arial" w:cs="Arial"/>
          <w:color w:val="000000"/>
          <w:sz w:val="22"/>
          <w:szCs w:val="22"/>
        </w:rPr>
        <w:t xml:space="preserve">others. </w:t>
      </w:r>
    </w:p>
    <w:p w14:paraId="12048160" w14:textId="77777777" w:rsidR="00510369" w:rsidRDefault="00510369" w:rsidP="00510369"/>
    <w:p w14:paraId="51E3F047" w14:textId="4AD8C4A1" w:rsidR="00510369" w:rsidRDefault="00510369" w:rsidP="0051036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w:t>
      </w:r>
      <w:r w:rsidR="00A46C8E">
        <w:rPr>
          <w:rFonts w:ascii="Arial" w:hAnsi="Arial" w:cs="Arial"/>
          <w:color w:val="000000"/>
          <w:sz w:val="22"/>
          <w:szCs w:val="22"/>
        </w:rPr>
        <w:t>he required starting capital t</w:t>
      </w:r>
      <w:r>
        <w:rPr>
          <w:rFonts w:ascii="Arial" w:hAnsi="Arial" w:cs="Arial"/>
          <w:color w:val="000000"/>
          <w:sz w:val="22"/>
          <w:szCs w:val="22"/>
        </w:rPr>
        <w:t>o make water safe to drink</w:t>
      </w:r>
      <w:r w:rsidR="00A46C8E">
        <w:rPr>
          <w:rFonts w:ascii="Arial" w:hAnsi="Arial" w:cs="Arial"/>
          <w:color w:val="000000"/>
          <w:sz w:val="22"/>
          <w:szCs w:val="22"/>
        </w:rPr>
        <w:t xml:space="preserve"> for third world countries is</w:t>
      </w:r>
      <w:r>
        <w:rPr>
          <w:rFonts w:ascii="Arial" w:hAnsi="Arial" w:cs="Arial"/>
          <w:color w:val="000000"/>
          <w:sz w:val="22"/>
          <w:szCs w:val="22"/>
        </w:rPr>
        <w:t xml:space="preserve"> a </w:t>
      </w:r>
      <w:r w:rsidR="00A46C8E">
        <w:rPr>
          <w:rFonts w:ascii="Arial" w:hAnsi="Arial" w:cs="Arial"/>
          <w:color w:val="000000"/>
          <w:sz w:val="22"/>
          <w:szCs w:val="22"/>
        </w:rPr>
        <w:t>significant</w:t>
      </w:r>
      <w:ins w:id="12" w:author="Rodney" w:date="2015-11-22T11:16:00Z">
        <w:r>
          <w:rPr>
            <w:rFonts w:ascii="Arial" w:hAnsi="Arial" w:cs="Arial"/>
            <w:color w:val="000000"/>
            <w:sz w:val="22"/>
            <w:szCs w:val="22"/>
          </w:rPr>
          <w:t xml:space="preserve"> </w:t>
        </w:r>
      </w:ins>
      <w:r>
        <w:rPr>
          <w:rFonts w:ascii="Arial" w:hAnsi="Arial" w:cs="Arial"/>
          <w:color w:val="000000"/>
          <w:sz w:val="22"/>
          <w:szCs w:val="22"/>
        </w:rPr>
        <w:t>investment</w:t>
      </w:r>
      <w:r w:rsidR="00A46C8E">
        <w:rPr>
          <w:rFonts w:ascii="Arial" w:hAnsi="Arial" w:cs="Arial"/>
          <w:color w:val="000000"/>
          <w:sz w:val="22"/>
          <w:szCs w:val="22"/>
        </w:rPr>
        <w:t xml:space="preserve"> </w:t>
      </w:r>
      <w:r>
        <w:rPr>
          <w:rFonts w:ascii="Arial" w:hAnsi="Arial" w:cs="Arial"/>
          <w:color w:val="000000"/>
          <w:sz w:val="22"/>
          <w:szCs w:val="22"/>
        </w:rPr>
        <w:t xml:space="preserve">to build a Water Treatment System, and this is </w:t>
      </w:r>
      <w:r w:rsidR="00A46C8E">
        <w:rPr>
          <w:rFonts w:ascii="Arial" w:hAnsi="Arial" w:cs="Arial"/>
          <w:color w:val="000000"/>
          <w:sz w:val="22"/>
          <w:szCs w:val="22"/>
        </w:rPr>
        <w:t xml:space="preserve">frequently not </w:t>
      </w:r>
      <w:r>
        <w:rPr>
          <w:rFonts w:ascii="Arial" w:hAnsi="Arial" w:cs="Arial"/>
          <w:color w:val="000000"/>
          <w:sz w:val="22"/>
          <w:szCs w:val="22"/>
        </w:rPr>
        <w:t>possible for emerging countries. About 7</w:t>
      </w:r>
      <w:r w:rsidR="00A46C8E">
        <w:rPr>
          <w:rFonts w:ascii="Arial" w:hAnsi="Arial" w:cs="Arial"/>
          <w:color w:val="000000"/>
          <w:sz w:val="22"/>
          <w:szCs w:val="22"/>
        </w:rPr>
        <w:t>9</w:t>
      </w:r>
      <w:r>
        <w:rPr>
          <w:rFonts w:ascii="Arial" w:hAnsi="Arial" w:cs="Arial"/>
          <w:color w:val="000000"/>
          <w:sz w:val="22"/>
          <w:szCs w:val="22"/>
        </w:rPr>
        <w:t>0 million people don’t have access to safe water around the world</w:t>
      </w:r>
      <w:r w:rsidR="00A46C8E">
        <w:rPr>
          <w:rFonts w:ascii="Arial" w:hAnsi="Arial" w:cs="Arial"/>
          <w:color w:val="000000"/>
          <w:sz w:val="22"/>
          <w:szCs w:val="22"/>
        </w:rPr>
        <w:t xml:space="preserve"> (source: </w:t>
      </w:r>
      <w:r w:rsidR="00A46C8E" w:rsidRPr="00A46C8E">
        <w:rPr>
          <w:rFonts w:ascii="Arial" w:hAnsi="Arial" w:cs="Arial"/>
          <w:i/>
          <w:iCs/>
          <w:color w:val="000000"/>
          <w:sz w:val="22"/>
          <w:szCs w:val="22"/>
        </w:rPr>
        <w:t>https://www.cdc.gov/healthywater/global/wash_statistics.html</w:t>
      </w:r>
      <w:r w:rsidR="00A46C8E">
        <w:rPr>
          <w:rFonts w:ascii="Arial" w:hAnsi="Arial" w:cs="Arial"/>
          <w:color w:val="000000"/>
          <w:sz w:val="22"/>
          <w:szCs w:val="22"/>
        </w:rPr>
        <w:t>).</w:t>
      </w:r>
    </w:p>
    <w:p w14:paraId="24D2E6F3" w14:textId="77777777" w:rsidR="00A46C8E" w:rsidRDefault="00A46C8E" w:rsidP="00510369">
      <w:pPr>
        <w:pStyle w:val="NormalWeb"/>
        <w:spacing w:before="0" w:beforeAutospacing="0" w:after="0" w:afterAutospacing="0"/>
        <w:jc w:val="both"/>
      </w:pPr>
    </w:p>
    <w:p w14:paraId="3085BAAC" w14:textId="03D50B66" w:rsidR="00510369" w:rsidRDefault="00510369" w:rsidP="00510369">
      <w:pPr>
        <w:pStyle w:val="NormalWeb"/>
        <w:spacing w:before="0" w:beforeAutospacing="0" w:after="0" w:afterAutospacing="0"/>
        <w:jc w:val="both"/>
      </w:pPr>
      <w:r>
        <w:rPr>
          <w:rFonts w:ascii="Arial" w:hAnsi="Arial" w:cs="Arial"/>
          <w:color w:val="000000"/>
          <w:sz w:val="22"/>
          <w:szCs w:val="22"/>
        </w:rPr>
        <w:t xml:space="preserve">Aqua Research offers affordable and sustainable lifesaving technology to improve the </w:t>
      </w:r>
      <w:r w:rsidR="00A46C8E">
        <w:rPr>
          <w:rFonts w:ascii="Arial" w:hAnsi="Arial" w:cs="Arial"/>
          <w:color w:val="000000"/>
          <w:sz w:val="22"/>
          <w:szCs w:val="22"/>
        </w:rPr>
        <w:t>quality of life for those who do not have access to clean water</w:t>
      </w:r>
      <w:r>
        <w:rPr>
          <w:rFonts w:ascii="Arial" w:hAnsi="Arial" w:cs="Arial"/>
          <w:color w:val="000000"/>
          <w:sz w:val="22"/>
          <w:szCs w:val="22"/>
        </w:rPr>
        <w:t xml:space="preserve">. The H2gO Purifier, developed by Aqua Research, is a compact and affordable device to clean </w:t>
      </w:r>
      <w:r w:rsidR="00A46C8E">
        <w:rPr>
          <w:rFonts w:ascii="Arial" w:hAnsi="Arial" w:cs="Arial"/>
          <w:color w:val="000000"/>
          <w:sz w:val="22"/>
          <w:szCs w:val="22"/>
        </w:rPr>
        <w:t>dirty water</w:t>
      </w:r>
      <w:r>
        <w:rPr>
          <w:rFonts w:ascii="Arial" w:hAnsi="Arial" w:cs="Arial"/>
          <w:color w:val="000000"/>
          <w:sz w:val="22"/>
          <w:szCs w:val="22"/>
        </w:rPr>
        <w:t xml:space="preserve">. The device has been used to </w:t>
      </w:r>
      <w:r w:rsidR="00A46C8E">
        <w:rPr>
          <w:rFonts w:ascii="Arial" w:hAnsi="Arial" w:cs="Arial"/>
          <w:color w:val="000000"/>
          <w:sz w:val="22"/>
          <w:szCs w:val="22"/>
        </w:rPr>
        <w:t xml:space="preserve">purify </w:t>
      </w:r>
      <w:r>
        <w:rPr>
          <w:rFonts w:ascii="Arial" w:hAnsi="Arial" w:cs="Arial"/>
          <w:color w:val="000000"/>
          <w:sz w:val="22"/>
          <w:szCs w:val="22"/>
        </w:rPr>
        <w:t>water in many situations, like camping, emergency kits, military, hiking, and</w:t>
      </w:r>
      <w:r w:rsidR="00A46C8E">
        <w:rPr>
          <w:rFonts w:ascii="Arial" w:hAnsi="Arial" w:cs="Arial"/>
          <w:color w:val="000000"/>
          <w:sz w:val="22"/>
          <w:szCs w:val="22"/>
        </w:rPr>
        <w:t xml:space="preserve"> natural/manmade</w:t>
      </w:r>
      <w:r>
        <w:rPr>
          <w:rFonts w:ascii="Arial" w:hAnsi="Arial" w:cs="Arial"/>
          <w:color w:val="000000"/>
          <w:sz w:val="22"/>
          <w:szCs w:val="22"/>
        </w:rPr>
        <w:t xml:space="preserve"> disasters. </w:t>
      </w:r>
      <w:r w:rsidR="00A46C8E">
        <w:rPr>
          <w:rFonts w:ascii="Arial" w:hAnsi="Arial" w:cs="Arial"/>
          <w:color w:val="000000"/>
          <w:sz w:val="22"/>
          <w:szCs w:val="22"/>
        </w:rPr>
        <w:t xml:space="preserve">The recent Flint Michigan Legionnaires disease outbreak is an example of where the H2gO could provide disease free water thus saving countless lives. </w:t>
      </w:r>
      <w:r>
        <w:rPr>
          <w:rFonts w:ascii="Arial" w:hAnsi="Arial" w:cs="Arial"/>
          <w:color w:val="000000"/>
          <w:sz w:val="22"/>
          <w:szCs w:val="22"/>
        </w:rPr>
        <w:t xml:space="preserve"> </w:t>
      </w:r>
    </w:p>
    <w:p w14:paraId="15571B06" w14:textId="77777777" w:rsidR="00510369" w:rsidRDefault="00510369" w:rsidP="00510369"/>
    <w:p w14:paraId="449331AD" w14:textId="7E01AD1F" w:rsidR="00E11368" w:rsidRPr="00836D64" w:rsidRDefault="00E11368">
      <w:pPr>
        <w:pStyle w:val="R-Normal"/>
        <w:rPr>
          <w:sz w:val="22"/>
          <w:szCs w:val="22"/>
        </w:rPr>
      </w:pPr>
    </w:p>
    <w:p w14:paraId="5DE594CF" w14:textId="77777777" w:rsidR="00E11368" w:rsidRDefault="00E11368" w:rsidP="00624FB6">
      <w:pPr>
        <w:pStyle w:val="Heading2"/>
      </w:pPr>
      <w:bookmarkStart w:id="13" w:name="_Toc338164437"/>
      <w:r>
        <w:t>Overview of the Requirements Document</w:t>
      </w:r>
      <w:bookmarkEnd w:id="13"/>
    </w:p>
    <w:p w14:paraId="1043EBB0" w14:textId="77777777" w:rsidR="00385D79" w:rsidRDefault="00385D79" w:rsidP="00385D79"/>
    <w:p w14:paraId="1F749240" w14:textId="77777777" w:rsidR="00385D79" w:rsidRPr="009510F3" w:rsidRDefault="00385D79" w:rsidP="00385D79">
      <w:pPr>
        <w:pStyle w:val="NormalWeb"/>
        <w:numPr>
          <w:ilvl w:val="0"/>
          <w:numId w:val="10"/>
        </w:numPr>
        <w:spacing w:before="0" w:beforeAutospacing="0" w:after="0" w:afterAutospacing="0"/>
        <w:jc w:val="both"/>
        <w:textAlignment w:val="baseline"/>
        <w:rPr>
          <w:rFonts w:ascii="Arial" w:hAnsi="Arial" w:cs="Arial"/>
          <w:color w:val="000000"/>
          <w:sz w:val="22"/>
          <w:szCs w:val="22"/>
        </w:rPr>
      </w:pPr>
      <w:r w:rsidRPr="009510F3">
        <w:rPr>
          <w:rFonts w:ascii="Arial" w:hAnsi="Arial" w:cs="Arial"/>
          <w:color w:val="000000"/>
          <w:sz w:val="22"/>
          <w:szCs w:val="22"/>
        </w:rPr>
        <w:t>Send alarm/notification to outside world if K1 system needs general maintenance (could be as simple as putting more salt into brine tank) or a part on the system failed and needs replacement/repair.</w:t>
      </w:r>
    </w:p>
    <w:p w14:paraId="4D225837" w14:textId="6D4AC445" w:rsidR="00385D79" w:rsidRDefault="00932F60" w:rsidP="00385D79">
      <w:pPr>
        <w:pStyle w:val="NormalWeb"/>
        <w:numPr>
          <w:ilvl w:val="0"/>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Weatherproof</w:t>
      </w:r>
    </w:p>
    <w:p w14:paraId="68587CBB" w14:textId="60F77770" w:rsidR="00932F60" w:rsidRDefault="00932F60" w:rsidP="00385D79">
      <w:pPr>
        <w:pStyle w:val="NormalWeb"/>
        <w:numPr>
          <w:ilvl w:val="0"/>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Produce chlorine with the only consumables being salt and water</w:t>
      </w:r>
    </w:p>
    <w:p w14:paraId="399F0E8C" w14:textId="77777777" w:rsidR="00385D79" w:rsidRDefault="00385D79" w:rsidP="00385D79">
      <w:pPr>
        <w:rPr>
          <w:szCs w:val="24"/>
        </w:rPr>
      </w:pPr>
    </w:p>
    <w:p w14:paraId="61661DDC" w14:textId="77777777" w:rsidR="00385D79" w:rsidRPr="00836D64" w:rsidRDefault="00385D79">
      <w:pPr>
        <w:pStyle w:val="R-Normal"/>
        <w:rPr>
          <w:i/>
          <w:color w:val="FF0000"/>
          <w:sz w:val="22"/>
          <w:szCs w:val="22"/>
        </w:rPr>
      </w:pPr>
    </w:p>
    <w:p w14:paraId="238EA66C" w14:textId="77777777" w:rsidR="00E11368" w:rsidRPr="00836D64" w:rsidRDefault="00E11368">
      <w:pPr>
        <w:pStyle w:val="R-Normal"/>
        <w:rPr>
          <w:sz w:val="22"/>
          <w:szCs w:val="22"/>
        </w:rPr>
      </w:pPr>
    </w:p>
    <w:p w14:paraId="32935115" w14:textId="77777777" w:rsidR="00E11368" w:rsidRPr="00624FB6" w:rsidRDefault="00E11368" w:rsidP="00624FB6">
      <w:pPr>
        <w:pStyle w:val="Heading1"/>
        <w:jc w:val="left"/>
        <w:rPr>
          <w:sz w:val="32"/>
          <w:szCs w:val="32"/>
        </w:rPr>
      </w:pPr>
      <w:bookmarkStart w:id="14" w:name="_Toc338164438"/>
      <w:r w:rsidRPr="00624FB6">
        <w:rPr>
          <w:sz w:val="32"/>
          <w:szCs w:val="32"/>
        </w:rPr>
        <w:t>General Description</w:t>
      </w:r>
      <w:bookmarkEnd w:id="14"/>
    </w:p>
    <w:p w14:paraId="589A4FEB" w14:textId="492C96D5" w:rsidR="00E11368" w:rsidRPr="00710058" w:rsidRDefault="00E11368" w:rsidP="00932F60">
      <w:pPr>
        <w:pStyle w:val="R-Normal"/>
        <w:ind w:firstLine="432"/>
        <w:rPr>
          <w:sz w:val="22"/>
          <w:szCs w:val="22"/>
        </w:rPr>
      </w:pPr>
      <w:r w:rsidRPr="00710058">
        <w:rPr>
          <w:sz w:val="22"/>
          <w:szCs w:val="22"/>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14:paraId="4EA356B3" w14:textId="77777777" w:rsidR="00932F60" w:rsidRPr="00710058" w:rsidRDefault="00932F60">
      <w:pPr>
        <w:pStyle w:val="R-Normal"/>
        <w:rPr>
          <w:sz w:val="22"/>
          <w:szCs w:val="22"/>
        </w:rPr>
      </w:pPr>
    </w:p>
    <w:p w14:paraId="269C51EF" w14:textId="094C5FAC" w:rsidR="00932F60" w:rsidRPr="00710058" w:rsidRDefault="00932F60" w:rsidP="00932F60">
      <w:pPr>
        <w:pStyle w:val="NormalWeb"/>
        <w:spacing w:before="0" w:beforeAutospacing="0" w:after="0" w:afterAutospacing="0"/>
        <w:jc w:val="both"/>
        <w:rPr>
          <w:sz w:val="22"/>
          <w:szCs w:val="22"/>
        </w:rPr>
      </w:pPr>
      <w:r w:rsidRPr="00710058">
        <w:rPr>
          <w:rFonts w:ascii="Arial" w:hAnsi="Arial" w:cs="Arial"/>
          <w:color w:val="000000"/>
          <w:sz w:val="22"/>
          <w:szCs w:val="22"/>
        </w:rPr>
        <w:t xml:space="preserve">The K1 Chlorine generator was developed in response to huge need for safe water supplies and sanitation needs across the world. There is an overwhelming number of people in the world with little to no access to water, and much of the time one will drink contaminated water to satisfy their thirst without taking into consideration the life-threatening consequences of contaminated water. The K1 Chlorine generator can solve this global crisis as it is designed to be both portable and produce a relatively large amount of chlorine solution to produce clean water.  </w:t>
      </w:r>
    </w:p>
    <w:p w14:paraId="5443BCB0" w14:textId="77777777" w:rsidR="00E11368" w:rsidRPr="00836D64" w:rsidRDefault="00E11368">
      <w:pPr>
        <w:pStyle w:val="R-Normal"/>
        <w:rPr>
          <w:sz w:val="22"/>
          <w:szCs w:val="22"/>
        </w:rPr>
      </w:pPr>
    </w:p>
    <w:p w14:paraId="45AA9D14" w14:textId="77777777" w:rsidR="00E11368" w:rsidRDefault="00E11368" w:rsidP="00624FB6">
      <w:pPr>
        <w:pStyle w:val="Heading2"/>
      </w:pPr>
      <w:bookmarkStart w:id="15" w:name="_Toc338164439"/>
      <w:r>
        <w:t>Product Perspective</w:t>
      </w:r>
      <w:bookmarkEnd w:id="15"/>
    </w:p>
    <w:p w14:paraId="70498067" w14:textId="778964D8" w:rsidR="00B93EA8" w:rsidRDefault="00B93EA8" w:rsidP="00B93EA8">
      <w:pPr>
        <w:pStyle w:val="NormalWeb"/>
        <w:spacing w:before="0" w:beforeAutospacing="0" w:after="0" w:afterAutospacing="0"/>
        <w:ind w:firstLine="576"/>
        <w:jc w:val="both"/>
      </w:pPr>
      <w:r>
        <w:rPr>
          <w:rFonts w:ascii="Arial" w:hAnsi="Arial" w:cs="Arial"/>
          <w:color w:val="000000"/>
          <w:sz w:val="22"/>
          <w:szCs w:val="22"/>
        </w:rPr>
        <w:t xml:space="preserve">To produce clean and affordable method to produce clean water is the primary goal in choosing to take on this challenging project, in developing the K1 product. A steady distribution of this low-cost system would save countless lives. There are an estimated 790 million people who do not have access to clean water and risk their lives every time they drink water. </w:t>
      </w:r>
    </w:p>
    <w:p w14:paraId="4ECFDD43" w14:textId="77777777" w:rsidR="00B93EA8" w:rsidRDefault="00B93EA8" w:rsidP="00B93EA8"/>
    <w:p w14:paraId="177F251E" w14:textId="0A952FEB" w:rsidR="00E11368" w:rsidRPr="00836D64" w:rsidRDefault="00B93EA8" w:rsidP="00B93EA8">
      <w:pPr>
        <w:pStyle w:val="R-Normal"/>
        <w:rPr>
          <w:sz w:val="22"/>
          <w:szCs w:val="22"/>
        </w:rPr>
      </w:pPr>
      <w:r>
        <w:rPr>
          <w:rFonts w:cs="Arial"/>
          <w:color w:val="000000"/>
          <w:sz w:val="22"/>
          <w:szCs w:val="22"/>
        </w:rPr>
        <w:t xml:space="preserve">Stakeholders may include government agencies, good Samaritan companies or international interest groups (NATO, The Red Cross, UNICEF, WHO), humanitarian aid, missionaries, and even recreational users. Aqua Research currently has a product line of chlorine generators and </w:t>
      </w:r>
      <w:r>
        <w:rPr>
          <w:rFonts w:cs="Arial"/>
          <w:color w:val="000000"/>
          <w:sz w:val="22"/>
          <w:szCs w:val="22"/>
        </w:rPr>
        <w:lastRenderedPageBreak/>
        <w:t>is developing the K1 chlorine generator to produce chlorine at a large scale while still maintaining portability. There are a number of people who will benefit from the K1 system, the most influential communities in need would be anyone who does not have access to a clean water supply most notably underdeveloped countries or disaster-stricken areas</w:t>
      </w:r>
      <w:proofErr w:type="gramStart"/>
      <w:r>
        <w:rPr>
          <w:rFonts w:cs="Arial"/>
          <w:color w:val="000000"/>
          <w:sz w:val="22"/>
          <w:szCs w:val="22"/>
        </w:rPr>
        <w:t>.  </w:t>
      </w:r>
      <w:proofErr w:type="gramEnd"/>
      <w:r>
        <w:rPr>
          <w:rFonts w:cs="Arial"/>
          <w:color w:val="000000"/>
          <w:sz w:val="22"/>
          <w:szCs w:val="22"/>
        </w:rPr>
        <w:t> </w:t>
      </w:r>
    </w:p>
    <w:p w14:paraId="03BFBF8D" w14:textId="31082A0E" w:rsidR="00E11368" w:rsidRDefault="00E11368" w:rsidP="00624FB6">
      <w:pPr>
        <w:pStyle w:val="Heading2"/>
      </w:pPr>
      <w:bookmarkStart w:id="16" w:name="_Toc338164440"/>
      <w:r>
        <w:t>Product Functions</w:t>
      </w:r>
      <w:bookmarkEnd w:id="16"/>
    </w:p>
    <w:p w14:paraId="21422977" w14:textId="77777777" w:rsidR="00B93EA8" w:rsidRPr="00B93EA8" w:rsidRDefault="00B93EA8" w:rsidP="00B93EA8"/>
    <w:p w14:paraId="6940C0AE" w14:textId="68988069" w:rsidR="00B93EA8" w:rsidRPr="00B93EA8" w:rsidRDefault="00B93EA8" w:rsidP="00B93EA8">
      <w:pPr>
        <w:pStyle w:val="R-Normal"/>
        <w:ind w:firstLine="576"/>
        <w:rPr>
          <w:iCs/>
          <w:sz w:val="22"/>
          <w:szCs w:val="22"/>
        </w:rPr>
      </w:pPr>
      <w:r w:rsidRPr="00B93EA8">
        <w:rPr>
          <w:iCs/>
          <w:sz w:val="22"/>
          <w:szCs w:val="22"/>
        </w:rPr>
        <w:t>The K1 system is a chlorine generator that utilizes water and ordinary table salt</w:t>
      </w:r>
      <w:r w:rsidR="00C13B9E">
        <w:rPr>
          <w:iCs/>
          <w:sz w:val="22"/>
          <w:szCs w:val="22"/>
        </w:rPr>
        <w:t xml:space="preserve"> to make a fully saturated brine solution</w:t>
      </w:r>
      <w:r w:rsidRPr="00B93EA8">
        <w:rPr>
          <w:iCs/>
          <w:sz w:val="22"/>
          <w:szCs w:val="22"/>
        </w:rPr>
        <w:t>. The brine solution then goes through an electrolysis process in an electrolytic cell to create sodium-hypochlorite</w:t>
      </w:r>
      <w:r w:rsidR="00C13B9E">
        <w:rPr>
          <w:iCs/>
          <w:sz w:val="22"/>
          <w:szCs w:val="22"/>
        </w:rPr>
        <w:t>, a very potent bleach solution</w:t>
      </w:r>
      <w:r w:rsidRPr="00B93EA8">
        <w:rPr>
          <w:iCs/>
          <w:sz w:val="22"/>
          <w:szCs w:val="22"/>
        </w:rPr>
        <w:t>. The chlorine is</w:t>
      </w:r>
      <w:r w:rsidR="00C13B9E">
        <w:rPr>
          <w:iCs/>
          <w:sz w:val="22"/>
          <w:szCs w:val="22"/>
        </w:rPr>
        <w:t xml:space="preserve"> then </w:t>
      </w:r>
      <w:r w:rsidRPr="00B93EA8">
        <w:rPr>
          <w:iCs/>
          <w:sz w:val="22"/>
          <w:szCs w:val="22"/>
        </w:rPr>
        <w:t xml:space="preserve">used to disinfect contaminated </w:t>
      </w:r>
      <w:r w:rsidR="00C13B9E" w:rsidRPr="00B93EA8">
        <w:rPr>
          <w:iCs/>
          <w:sz w:val="22"/>
          <w:szCs w:val="22"/>
        </w:rPr>
        <w:t>water,</w:t>
      </w:r>
      <w:r w:rsidRPr="00B93EA8">
        <w:rPr>
          <w:iCs/>
          <w:sz w:val="22"/>
          <w:szCs w:val="22"/>
        </w:rPr>
        <w:t xml:space="preserve"> so it becomes consumable. The K1 system will be fully automated, the only activities that will be required are to periodically resupply the salt in the brine tank as well as occasional maintenance if any part of the system fails. </w:t>
      </w:r>
    </w:p>
    <w:p w14:paraId="742CD283" w14:textId="77777777" w:rsidR="00B93EA8" w:rsidRPr="00B93EA8" w:rsidRDefault="00B93EA8" w:rsidP="00B93EA8">
      <w:pPr>
        <w:pStyle w:val="R-Normal"/>
        <w:rPr>
          <w:iCs/>
          <w:sz w:val="22"/>
          <w:szCs w:val="22"/>
        </w:rPr>
      </w:pPr>
    </w:p>
    <w:p w14:paraId="7694DCBB" w14:textId="63C71634" w:rsidR="00B93EA8" w:rsidRPr="00B93EA8" w:rsidRDefault="00B93EA8" w:rsidP="00B93EA8">
      <w:pPr>
        <w:pStyle w:val="R-Normal"/>
        <w:rPr>
          <w:iCs/>
          <w:sz w:val="22"/>
          <w:szCs w:val="22"/>
        </w:rPr>
      </w:pPr>
      <w:r w:rsidRPr="00B93EA8">
        <w:rPr>
          <w:iCs/>
          <w:sz w:val="22"/>
          <w:szCs w:val="22"/>
        </w:rPr>
        <w:t>There are a few functions we will incorporate into this system including fault alarm</w:t>
      </w:r>
      <w:r w:rsidR="00C13B9E">
        <w:rPr>
          <w:iCs/>
          <w:sz w:val="22"/>
          <w:szCs w:val="22"/>
        </w:rPr>
        <w:t xml:space="preserve"> </w:t>
      </w:r>
      <w:r w:rsidRPr="00B93EA8">
        <w:rPr>
          <w:iCs/>
          <w:sz w:val="22"/>
          <w:szCs w:val="22"/>
        </w:rPr>
        <w:t>diagnostics, communications</w:t>
      </w:r>
      <w:r w:rsidR="00C13B9E">
        <w:rPr>
          <w:iCs/>
          <w:sz w:val="22"/>
          <w:szCs w:val="22"/>
        </w:rPr>
        <w:t xml:space="preserve"> via ethernet</w:t>
      </w:r>
      <w:r w:rsidRPr="00B93EA8">
        <w:rPr>
          <w:iCs/>
          <w:sz w:val="22"/>
          <w:szCs w:val="22"/>
        </w:rPr>
        <w:t xml:space="preserve">, and other features to make the operator/owners job easy. </w:t>
      </w:r>
    </w:p>
    <w:p w14:paraId="20C438CB" w14:textId="77777777" w:rsidR="00E11368" w:rsidRDefault="00E11368" w:rsidP="00624FB6">
      <w:pPr>
        <w:pStyle w:val="Heading2"/>
      </w:pPr>
      <w:bookmarkStart w:id="17" w:name="_Toc338164441"/>
      <w:r>
        <w:t>User Characteristics</w:t>
      </w:r>
      <w:bookmarkEnd w:id="17"/>
    </w:p>
    <w:p w14:paraId="417C4377" w14:textId="427CC457" w:rsidR="00E11368" w:rsidRDefault="00E11368">
      <w:pPr>
        <w:pStyle w:val="R-Normal"/>
        <w:rPr>
          <w:iCs/>
          <w:sz w:val="22"/>
          <w:szCs w:val="22"/>
        </w:rPr>
      </w:pPr>
    </w:p>
    <w:p w14:paraId="4785266E" w14:textId="4A6D1524" w:rsidR="00C13B9E" w:rsidRPr="00C13B9E" w:rsidRDefault="00C13B9E" w:rsidP="00C13B9E">
      <w:pPr>
        <w:pStyle w:val="R-Normal"/>
        <w:ind w:firstLine="576"/>
        <w:rPr>
          <w:iCs/>
          <w:sz w:val="22"/>
          <w:szCs w:val="22"/>
        </w:rPr>
      </w:pPr>
      <w:r w:rsidRPr="00C13B9E">
        <w:rPr>
          <w:iCs/>
          <w:sz w:val="22"/>
          <w:szCs w:val="22"/>
        </w:rPr>
        <w:t>Any ordinary person with no technical knowledge can use the K1. The K1 system will</w:t>
      </w:r>
      <w:r>
        <w:rPr>
          <w:iCs/>
          <w:sz w:val="22"/>
          <w:szCs w:val="22"/>
        </w:rPr>
        <w:t xml:space="preserve"> </w:t>
      </w:r>
      <w:r w:rsidRPr="00C13B9E">
        <w:rPr>
          <w:iCs/>
          <w:sz w:val="22"/>
          <w:szCs w:val="22"/>
        </w:rPr>
        <w:t>primarily be used in third world countries where little to no education exists.  The system will be as easy as filling the brine tank with water, salt and pressing a single button to start the chlorine generation process. If the system has any failures, diagnostics routines will be included to make maintenance easy.</w:t>
      </w:r>
    </w:p>
    <w:p w14:paraId="5734F0CA" w14:textId="77777777" w:rsidR="00E11368" w:rsidRDefault="00E11368" w:rsidP="00624FB6">
      <w:pPr>
        <w:pStyle w:val="Heading2"/>
      </w:pPr>
      <w:bookmarkStart w:id="18" w:name="_Toc338164442"/>
      <w:r>
        <w:t>General Constraints</w:t>
      </w:r>
      <w:bookmarkEnd w:id="18"/>
    </w:p>
    <w:p w14:paraId="22C9B08C" w14:textId="77777777" w:rsidR="00C13B9E" w:rsidRDefault="00C13B9E">
      <w:pPr>
        <w:pStyle w:val="R-Normal"/>
        <w:rPr>
          <w:iCs/>
          <w:sz w:val="22"/>
          <w:szCs w:val="22"/>
        </w:rPr>
      </w:pPr>
    </w:p>
    <w:p w14:paraId="7F42220E" w14:textId="64D305B0" w:rsidR="00E11368" w:rsidRPr="00710058" w:rsidRDefault="00C13B9E" w:rsidP="00C13B9E">
      <w:pPr>
        <w:pStyle w:val="R-Normal"/>
        <w:ind w:firstLine="576"/>
        <w:rPr>
          <w:iCs/>
          <w:sz w:val="22"/>
          <w:szCs w:val="22"/>
        </w:rPr>
      </w:pPr>
      <w:r w:rsidRPr="00710058">
        <w:rPr>
          <w:iCs/>
          <w:sz w:val="22"/>
          <w:szCs w:val="22"/>
        </w:rPr>
        <w:t>A primary concern is cost.  The cost of goods target for the entire K1 system is less than $1,500. This product will be independent from other products. The software will be unique to each K1 system.</w:t>
      </w:r>
    </w:p>
    <w:p w14:paraId="2721705E" w14:textId="5B2A65E3" w:rsidR="00E11368" w:rsidRDefault="00E11368" w:rsidP="00624FB6">
      <w:pPr>
        <w:pStyle w:val="Heading2"/>
      </w:pPr>
      <w:bookmarkStart w:id="19" w:name="_Toc338164443"/>
      <w:r>
        <w:t>Assumptions and Dependencies</w:t>
      </w:r>
      <w:bookmarkEnd w:id="19"/>
    </w:p>
    <w:p w14:paraId="04938C29" w14:textId="77777777" w:rsidR="00C13B9E" w:rsidRPr="00710058" w:rsidRDefault="00C13B9E" w:rsidP="00C13B9E">
      <w:pPr>
        <w:rPr>
          <w:sz w:val="22"/>
          <w:szCs w:val="22"/>
        </w:rPr>
      </w:pPr>
    </w:p>
    <w:p w14:paraId="67EA5F8B" w14:textId="298A95E7" w:rsidR="00C13B9E" w:rsidRPr="00710058" w:rsidRDefault="00C13B9E" w:rsidP="00C13B9E">
      <w:pPr>
        <w:pStyle w:val="R-Normal"/>
        <w:ind w:firstLine="576"/>
        <w:rPr>
          <w:iCs/>
          <w:sz w:val="22"/>
          <w:szCs w:val="22"/>
        </w:rPr>
      </w:pPr>
      <w:r w:rsidRPr="00710058">
        <w:rPr>
          <w:iCs/>
          <w:sz w:val="22"/>
          <w:szCs w:val="22"/>
        </w:rPr>
        <w:t xml:space="preserve">At the beginning of this project, there were several assumptions. The design team is responsible for selection of some of the hardware and for designing the software. When meeting with the CEO of Aqua Research (Rodney Herrington), the team received a good idea of what was </w:t>
      </w:r>
      <w:r w:rsidR="00C60F03" w:rsidRPr="00710058">
        <w:rPr>
          <w:iCs/>
          <w:sz w:val="22"/>
          <w:szCs w:val="22"/>
        </w:rPr>
        <w:t>available in</w:t>
      </w:r>
      <w:r w:rsidRPr="00710058">
        <w:rPr>
          <w:iCs/>
          <w:sz w:val="22"/>
          <w:szCs w:val="22"/>
        </w:rPr>
        <w:t xml:space="preserve"> terms of lab equipment and other resources. Aqua </w:t>
      </w:r>
      <w:r w:rsidR="00C60F03" w:rsidRPr="00710058">
        <w:rPr>
          <w:iCs/>
          <w:sz w:val="22"/>
          <w:szCs w:val="22"/>
        </w:rPr>
        <w:t>Research</w:t>
      </w:r>
      <w:r w:rsidRPr="00710058">
        <w:rPr>
          <w:iCs/>
          <w:sz w:val="22"/>
          <w:szCs w:val="22"/>
        </w:rPr>
        <w:t xml:space="preserve"> also had a CAD model for the team to work with to begin development of the hardware and most of the </w:t>
      </w:r>
      <w:r w:rsidR="00C60F03" w:rsidRPr="00710058">
        <w:rPr>
          <w:iCs/>
          <w:sz w:val="22"/>
          <w:szCs w:val="22"/>
        </w:rPr>
        <w:t>control inputs</w:t>
      </w:r>
      <w:r w:rsidRPr="00710058">
        <w:rPr>
          <w:iCs/>
          <w:sz w:val="22"/>
          <w:szCs w:val="22"/>
        </w:rPr>
        <w:t xml:space="preserve"> and outputs, etc.</w:t>
      </w:r>
    </w:p>
    <w:p w14:paraId="2560450B" w14:textId="77777777" w:rsidR="00C13B9E" w:rsidRPr="00710058" w:rsidRDefault="00C13B9E" w:rsidP="00C13B9E">
      <w:pPr>
        <w:pStyle w:val="R-Normal"/>
        <w:rPr>
          <w:iCs/>
          <w:sz w:val="22"/>
          <w:szCs w:val="22"/>
        </w:rPr>
      </w:pPr>
    </w:p>
    <w:p w14:paraId="6AB1923D" w14:textId="5AE0DF20" w:rsidR="00E11368" w:rsidRPr="00710058" w:rsidRDefault="00C13B9E" w:rsidP="00C13B9E">
      <w:pPr>
        <w:pStyle w:val="R-Normal"/>
        <w:rPr>
          <w:iCs/>
          <w:sz w:val="22"/>
          <w:szCs w:val="22"/>
        </w:rPr>
      </w:pPr>
      <w:r w:rsidRPr="00710058">
        <w:rPr>
          <w:iCs/>
          <w:sz w:val="22"/>
          <w:szCs w:val="22"/>
        </w:rPr>
        <w:t xml:space="preserve">The K1 chlorine generator </w:t>
      </w:r>
      <w:r w:rsidR="00C60F03" w:rsidRPr="00710058">
        <w:rPr>
          <w:iCs/>
          <w:sz w:val="22"/>
          <w:szCs w:val="22"/>
        </w:rPr>
        <w:t>has</w:t>
      </w:r>
      <w:r w:rsidRPr="00710058">
        <w:rPr>
          <w:iCs/>
          <w:sz w:val="22"/>
          <w:szCs w:val="22"/>
        </w:rPr>
        <w:t xml:space="preserve"> several dependencies.  One of those is communications capability for the operator or customer service at Aqua Access for receiving status updates periodically from the device via email.  This includes alarms or warnings to replenish salt in the brine tank, or to </w:t>
      </w:r>
      <w:r w:rsidR="00C60F03" w:rsidRPr="00710058">
        <w:rPr>
          <w:iCs/>
          <w:sz w:val="22"/>
          <w:szCs w:val="22"/>
        </w:rPr>
        <w:t>indicate</w:t>
      </w:r>
      <w:r w:rsidRPr="00710058">
        <w:rPr>
          <w:iCs/>
          <w:sz w:val="22"/>
          <w:szCs w:val="22"/>
        </w:rPr>
        <w:t xml:space="preserve"> </w:t>
      </w:r>
      <w:r w:rsidR="00C60F03" w:rsidRPr="00710058">
        <w:rPr>
          <w:iCs/>
          <w:sz w:val="22"/>
          <w:szCs w:val="22"/>
        </w:rPr>
        <w:t xml:space="preserve">fatal </w:t>
      </w:r>
      <w:r w:rsidRPr="00710058">
        <w:rPr>
          <w:iCs/>
          <w:sz w:val="22"/>
          <w:szCs w:val="22"/>
        </w:rPr>
        <w:t>faults that have occurred with the system</w:t>
      </w:r>
      <w:r w:rsidR="00C60F03" w:rsidRPr="00710058">
        <w:rPr>
          <w:iCs/>
          <w:sz w:val="22"/>
          <w:szCs w:val="22"/>
        </w:rPr>
        <w:t>.</w:t>
      </w:r>
    </w:p>
    <w:p w14:paraId="027DC1D3" w14:textId="77777777" w:rsidR="00C60F03" w:rsidRPr="00C13B9E" w:rsidRDefault="00C60F03" w:rsidP="00C13B9E">
      <w:pPr>
        <w:pStyle w:val="R-Normal"/>
        <w:rPr>
          <w:iCs/>
          <w:sz w:val="22"/>
          <w:szCs w:val="22"/>
        </w:rPr>
      </w:pPr>
    </w:p>
    <w:p w14:paraId="39441423" w14:textId="77777777" w:rsidR="00E11368" w:rsidRPr="00624FB6" w:rsidRDefault="00E11368" w:rsidP="00624FB6">
      <w:pPr>
        <w:pStyle w:val="Heading1"/>
        <w:jc w:val="left"/>
        <w:rPr>
          <w:sz w:val="32"/>
          <w:szCs w:val="32"/>
        </w:rPr>
      </w:pPr>
      <w:bookmarkStart w:id="20" w:name="_Toc338164444"/>
      <w:r w:rsidRPr="00624FB6">
        <w:rPr>
          <w:sz w:val="32"/>
          <w:szCs w:val="32"/>
        </w:rPr>
        <w:t>Specific Requirements</w:t>
      </w:r>
      <w:bookmarkEnd w:id="20"/>
      <w:r w:rsidRPr="00624FB6">
        <w:rPr>
          <w:sz w:val="32"/>
          <w:szCs w:val="32"/>
        </w:rPr>
        <w:t xml:space="preserve"> </w:t>
      </w:r>
    </w:p>
    <w:p w14:paraId="2A109483" w14:textId="77777777" w:rsidR="00710058" w:rsidRDefault="00710058">
      <w:pPr>
        <w:pStyle w:val="R-Normal"/>
        <w:rPr>
          <w:sz w:val="24"/>
          <w:szCs w:val="24"/>
        </w:rPr>
      </w:pPr>
    </w:p>
    <w:p w14:paraId="03C564BA" w14:textId="1B1BBE00" w:rsidR="00E11368" w:rsidRDefault="00E11368" w:rsidP="00710058">
      <w:pPr>
        <w:pStyle w:val="R-Normal"/>
        <w:ind w:firstLine="360"/>
        <w:rPr>
          <w:sz w:val="22"/>
          <w:szCs w:val="22"/>
        </w:rPr>
      </w:pPr>
      <w:r w:rsidRPr="00710058">
        <w:rPr>
          <w:sz w:val="22"/>
          <w:szCs w:val="22"/>
        </w:rPr>
        <w:lastRenderedPageBreak/>
        <w:t xml:space="preserve">This section of the document lists specific requirements for </w:t>
      </w:r>
      <w:r w:rsidR="00C60F03" w:rsidRPr="00710058">
        <w:rPr>
          <w:sz w:val="22"/>
          <w:szCs w:val="22"/>
        </w:rPr>
        <w:t>K1 Water Disinfection Generator</w:t>
      </w:r>
      <w:r w:rsidRPr="00710058">
        <w:rPr>
          <w:sz w:val="22"/>
          <w:szCs w:val="22"/>
        </w:rPr>
        <w:t>. Requirements are divided into the following sections:</w:t>
      </w:r>
    </w:p>
    <w:p w14:paraId="1254B907" w14:textId="77777777" w:rsidR="00710058" w:rsidRPr="00710058" w:rsidRDefault="00710058" w:rsidP="00710058">
      <w:pPr>
        <w:pStyle w:val="R-Normal"/>
        <w:ind w:firstLine="360"/>
        <w:rPr>
          <w:sz w:val="22"/>
          <w:szCs w:val="22"/>
        </w:rPr>
      </w:pPr>
    </w:p>
    <w:p w14:paraId="46B5D729" w14:textId="77777777" w:rsidR="00E11368" w:rsidRPr="00710058" w:rsidRDefault="00624FB6">
      <w:pPr>
        <w:pStyle w:val="R-Normal"/>
        <w:numPr>
          <w:ilvl w:val="0"/>
          <w:numId w:val="3"/>
        </w:numPr>
        <w:rPr>
          <w:sz w:val="22"/>
          <w:szCs w:val="22"/>
        </w:rPr>
      </w:pPr>
      <w:r w:rsidRPr="00710058">
        <w:rPr>
          <w:sz w:val="22"/>
          <w:szCs w:val="22"/>
        </w:rPr>
        <w:t>User requirements</w:t>
      </w:r>
      <w:r w:rsidR="00E11368" w:rsidRPr="00710058">
        <w:rPr>
          <w:sz w:val="22"/>
          <w:szCs w:val="22"/>
        </w:rPr>
        <w:t xml:space="preserve"> </w:t>
      </w:r>
    </w:p>
    <w:p w14:paraId="490C2473" w14:textId="77777777" w:rsidR="00E11368" w:rsidRPr="00710058" w:rsidRDefault="00624FB6">
      <w:pPr>
        <w:pStyle w:val="R-Normal"/>
        <w:numPr>
          <w:ilvl w:val="0"/>
          <w:numId w:val="3"/>
        </w:numPr>
        <w:rPr>
          <w:sz w:val="22"/>
          <w:szCs w:val="22"/>
        </w:rPr>
      </w:pPr>
      <w:r w:rsidRPr="00710058">
        <w:rPr>
          <w:sz w:val="22"/>
          <w:szCs w:val="22"/>
        </w:rPr>
        <w:t>Reporting requirements</w:t>
      </w:r>
    </w:p>
    <w:p w14:paraId="71DF2079" w14:textId="77777777" w:rsidR="00E11368" w:rsidRPr="00710058" w:rsidRDefault="00E11368">
      <w:pPr>
        <w:pStyle w:val="R-Normal"/>
        <w:numPr>
          <w:ilvl w:val="0"/>
          <w:numId w:val="3"/>
        </w:numPr>
        <w:rPr>
          <w:sz w:val="22"/>
          <w:szCs w:val="22"/>
        </w:rPr>
      </w:pPr>
      <w:r w:rsidRPr="00710058">
        <w:rPr>
          <w:sz w:val="22"/>
          <w:szCs w:val="22"/>
        </w:rPr>
        <w:t>Syste</w:t>
      </w:r>
      <w:r w:rsidR="00624FB6" w:rsidRPr="00710058">
        <w:rPr>
          <w:sz w:val="22"/>
          <w:szCs w:val="22"/>
        </w:rPr>
        <w:t>m and Integration requirements</w:t>
      </w:r>
    </w:p>
    <w:p w14:paraId="17EDB3DA" w14:textId="77777777" w:rsidR="00E11368" w:rsidRPr="00710058" w:rsidRDefault="00E11368">
      <w:pPr>
        <w:pStyle w:val="R-Normal"/>
        <w:numPr>
          <w:ilvl w:val="0"/>
          <w:numId w:val="3"/>
        </w:numPr>
        <w:rPr>
          <w:sz w:val="22"/>
          <w:szCs w:val="22"/>
        </w:rPr>
      </w:pPr>
      <w:r w:rsidRPr="00710058">
        <w:rPr>
          <w:sz w:val="22"/>
          <w:szCs w:val="22"/>
        </w:rPr>
        <w:t>Security Requirements</w:t>
      </w:r>
    </w:p>
    <w:p w14:paraId="15196945" w14:textId="77777777" w:rsidR="00E11368" w:rsidRPr="00710058" w:rsidRDefault="00E11368">
      <w:pPr>
        <w:pStyle w:val="R-Normal"/>
        <w:numPr>
          <w:ilvl w:val="0"/>
          <w:numId w:val="3"/>
        </w:numPr>
        <w:rPr>
          <w:sz w:val="22"/>
          <w:szCs w:val="22"/>
        </w:rPr>
      </w:pPr>
      <w:r w:rsidRPr="00710058">
        <w:rPr>
          <w:sz w:val="22"/>
          <w:szCs w:val="22"/>
        </w:rPr>
        <w:t xml:space="preserve">User Interface requirements. </w:t>
      </w:r>
    </w:p>
    <w:p w14:paraId="0AE842F4" w14:textId="77777777" w:rsidR="00E11368" w:rsidRDefault="00E11368">
      <w:pPr>
        <w:pStyle w:val="R-Normal"/>
      </w:pPr>
    </w:p>
    <w:p w14:paraId="0B5D37AD" w14:textId="77777777" w:rsidR="00E11368" w:rsidRDefault="00E11368" w:rsidP="00624FB6">
      <w:pPr>
        <w:pStyle w:val="Heading2"/>
      </w:pPr>
      <w:bookmarkStart w:id="21" w:name="_Toc338164445"/>
      <w:r>
        <w:t>User Requirements</w:t>
      </w:r>
      <w:bookmarkEnd w:id="21"/>
    </w:p>
    <w:p w14:paraId="7BA0E5D4" w14:textId="3AF58E12" w:rsidR="00E11368" w:rsidRDefault="00E11368">
      <w:pPr>
        <w:pStyle w:val="R-Normal"/>
        <w:rPr>
          <w:sz w:val="22"/>
          <w:szCs w:val="22"/>
        </w:rPr>
      </w:pPr>
    </w:p>
    <w:p w14:paraId="6BB396A4" w14:textId="59882E00" w:rsidR="00C60F03" w:rsidRPr="00710058" w:rsidRDefault="00C60F03" w:rsidP="00C60F03">
      <w:pPr>
        <w:pStyle w:val="R-Normal"/>
        <w:ind w:firstLine="576"/>
        <w:rPr>
          <w:sz w:val="22"/>
          <w:szCs w:val="22"/>
        </w:rPr>
      </w:pPr>
      <w:r w:rsidRPr="00710058">
        <w:rPr>
          <w:sz w:val="22"/>
          <w:szCs w:val="22"/>
        </w:rPr>
        <w:t>From a user standpoint we want LCD as simple and user friendly as possible.  The K1 system will primarily be used in underdeveloped countries so anyone who operates the system will not need to have a technical background. Desired user features:</w:t>
      </w:r>
    </w:p>
    <w:p w14:paraId="63A71094" w14:textId="77777777" w:rsidR="00C60F03" w:rsidRPr="00710058" w:rsidRDefault="00C60F03" w:rsidP="00C60F03">
      <w:pPr>
        <w:pStyle w:val="R-Normal"/>
        <w:rPr>
          <w:sz w:val="22"/>
          <w:szCs w:val="22"/>
        </w:rPr>
      </w:pPr>
    </w:p>
    <w:p w14:paraId="1B33F97A" w14:textId="77777777" w:rsidR="00C60F03" w:rsidRPr="00710058" w:rsidRDefault="00C60F03" w:rsidP="00C60F03">
      <w:pPr>
        <w:pStyle w:val="R-Normal"/>
        <w:rPr>
          <w:sz w:val="22"/>
          <w:szCs w:val="22"/>
        </w:rPr>
      </w:pPr>
      <w:r w:rsidRPr="00710058">
        <w:rPr>
          <w:sz w:val="22"/>
          <w:szCs w:val="22"/>
        </w:rPr>
        <w:t>•</w:t>
      </w:r>
      <w:r w:rsidRPr="00710058">
        <w:rPr>
          <w:sz w:val="22"/>
          <w:szCs w:val="22"/>
        </w:rPr>
        <w:tab/>
        <w:t xml:space="preserve">Simple interface for user, minimal buttons </w:t>
      </w:r>
    </w:p>
    <w:p w14:paraId="33F66C87" w14:textId="6181E637" w:rsidR="00C60F03" w:rsidRPr="00710058" w:rsidRDefault="00C60F03" w:rsidP="00C60F03">
      <w:pPr>
        <w:pStyle w:val="R-Normal"/>
        <w:rPr>
          <w:sz w:val="22"/>
          <w:szCs w:val="22"/>
        </w:rPr>
      </w:pPr>
      <w:r w:rsidRPr="00710058">
        <w:rPr>
          <w:sz w:val="22"/>
          <w:szCs w:val="22"/>
        </w:rPr>
        <w:t>•</w:t>
      </w:r>
      <w:r w:rsidRPr="00710058">
        <w:rPr>
          <w:sz w:val="22"/>
          <w:szCs w:val="22"/>
        </w:rPr>
        <w:tab/>
        <w:t xml:space="preserve">Simple operation, one button pushes to operate process  </w:t>
      </w:r>
    </w:p>
    <w:p w14:paraId="0FAE3B28" w14:textId="77777777" w:rsidR="00C60F03" w:rsidRPr="00710058" w:rsidRDefault="00C60F03" w:rsidP="00C60F03">
      <w:pPr>
        <w:pStyle w:val="R-Normal"/>
        <w:rPr>
          <w:sz w:val="22"/>
          <w:szCs w:val="22"/>
        </w:rPr>
      </w:pPr>
      <w:r w:rsidRPr="00710058">
        <w:rPr>
          <w:sz w:val="22"/>
          <w:szCs w:val="22"/>
        </w:rPr>
        <w:t>•</w:t>
      </w:r>
      <w:r w:rsidRPr="00710058">
        <w:rPr>
          <w:sz w:val="22"/>
          <w:szCs w:val="22"/>
        </w:rPr>
        <w:tab/>
        <w:t>Simple display, make it easy for user to recognize the state of the K1 system</w:t>
      </w:r>
    </w:p>
    <w:p w14:paraId="2A202548" w14:textId="77777777" w:rsidR="00C60F03" w:rsidRPr="00710058" w:rsidRDefault="00C60F03" w:rsidP="00C60F03">
      <w:pPr>
        <w:pStyle w:val="R-Normal"/>
        <w:rPr>
          <w:sz w:val="22"/>
          <w:szCs w:val="22"/>
        </w:rPr>
      </w:pPr>
      <w:r w:rsidRPr="00710058">
        <w:rPr>
          <w:sz w:val="22"/>
          <w:szCs w:val="22"/>
        </w:rPr>
        <w:t>•</w:t>
      </w:r>
      <w:r w:rsidRPr="00710058">
        <w:rPr>
          <w:sz w:val="22"/>
          <w:szCs w:val="22"/>
        </w:rPr>
        <w:tab/>
        <w:t>Easy power on and off</w:t>
      </w:r>
    </w:p>
    <w:p w14:paraId="79580FF1" w14:textId="2E42F407" w:rsidR="00C60F03" w:rsidRPr="00710058" w:rsidRDefault="00C60F03" w:rsidP="00C60F03">
      <w:pPr>
        <w:pStyle w:val="R-Normal"/>
        <w:rPr>
          <w:sz w:val="22"/>
          <w:szCs w:val="22"/>
        </w:rPr>
      </w:pPr>
      <w:r w:rsidRPr="00710058">
        <w:rPr>
          <w:sz w:val="22"/>
          <w:szCs w:val="22"/>
        </w:rPr>
        <w:t>•</w:t>
      </w:r>
      <w:r w:rsidRPr="00710058">
        <w:rPr>
          <w:sz w:val="22"/>
          <w:szCs w:val="22"/>
        </w:rPr>
        <w:tab/>
        <w:t>Visuals to indicate the state of K1 system, indicator lights</w:t>
      </w:r>
    </w:p>
    <w:p w14:paraId="669DF0BF" w14:textId="7DC91FFE" w:rsidR="00E11368" w:rsidRDefault="00E11368" w:rsidP="00624FB6">
      <w:pPr>
        <w:pStyle w:val="Heading2"/>
      </w:pPr>
      <w:bookmarkStart w:id="22" w:name="_Toc338164446"/>
      <w:r>
        <w:t>Reporting Requirements</w:t>
      </w:r>
      <w:bookmarkEnd w:id="22"/>
    </w:p>
    <w:p w14:paraId="27DD53A1" w14:textId="77777777" w:rsidR="00C60F03" w:rsidRPr="00C60F03" w:rsidRDefault="00C60F03" w:rsidP="00C60F03"/>
    <w:p w14:paraId="605BC490" w14:textId="7BBB80B4" w:rsidR="005564A0" w:rsidRPr="00710058" w:rsidRDefault="00C60F03" w:rsidP="000D15ED">
      <w:pPr>
        <w:pStyle w:val="R-Normal"/>
        <w:ind w:firstLine="576"/>
        <w:rPr>
          <w:i/>
          <w:color w:val="FF0000"/>
          <w:sz w:val="22"/>
          <w:szCs w:val="22"/>
        </w:rPr>
      </w:pPr>
      <w:r w:rsidRPr="00710058">
        <w:rPr>
          <w:iCs/>
          <w:sz w:val="22"/>
          <w:szCs w:val="22"/>
        </w:rPr>
        <w:t xml:space="preserve">The team will report to Aqua </w:t>
      </w:r>
      <w:r w:rsidR="000D15ED" w:rsidRPr="00710058">
        <w:rPr>
          <w:iCs/>
          <w:sz w:val="22"/>
          <w:szCs w:val="22"/>
        </w:rPr>
        <w:t>Research</w:t>
      </w:r>
      <w:r w:rsidRPr="00710058">
        <w:rPr>
          <w:iCs/>
          <w:sz w:val="22"/>
          <w:szCs w:val="22"/>
        </w:rPr>
        <w:t>, specifically the sponsor Rodney Herrington. Everything must be approved by</w:t>
      </w:r>
      <w:r w:rsidR="000D15ED" w:rsidRPr="00710058">
        <w:rPr>
          <w:iCs/>
          <w:sz w:val="22"/>
          <w:szCs w:val="22"/>
        </w:rPr>
        <w:t xml:space="preserve"> the</w:t>
      </w:r>
      <w:r w:rsidRPr="00710058">
        <w:rPr>
          <w:iCs/>
          <w:sz w:val="22"/>
          <w:szCs w:val="22"/>
        </w:rPr>
        <w:t xml:space="preserve"> mentor for any of decisions our group agrees upon from selecting and purchasing electronics, the design of the software logic, to the development process of the software for the controller. All periodic, summary and final reports will be issued to Aqua </w:t>
      </w:r>
      <w:r w:rsidR="0018667C" w:rsidRPr="00710058">
        <w:rPr>
          <w:iCs/>
          <w:sz w:val="22"/>
          <w:szCs w:val="22"/>
        </w:rPr>
        <w:t>Research</w:t>
      </w:r>
      <w:r w:rsidRPr="00710058">
        <w:rPr>
          <w:iCs/>
          <w:sz w:val="22"/>
          <w:szCs w:val="22"/>
        </w:rPr>
        <w:t>.</w:t>
      </w:r>
    </w:p>
    <w:p w14:paraId="3B90BFAD" w14:textId="4E2F9385" w:rsidR="00D76932" w:rsidRDefault="000F6322" w:rsidP="000F6322">
      <w:pPr>
        <w:pStyle w:val="Heading2"/>
        <w:ind w:left="0" w:firstLine="0"/>
      </w:pPr>
      <w:bookmarkStart w:id="23" w:name="_Toc338164447"/>
      <w:r>
        <w:t>System and Integration Requirements</w:t>
      </w:r>
      <w:bookmarkEnd w:id="23"/>
    </w:p>
    <w:p w14:paraId="5AD2EEDA" w14:textId="3BA21E2B" w:rsidR="0018667C" w:rsidRDefault="0018667C" w:rsidP="0018667C"/>
    <w:p w14:paraId="692204C6" w14:textId="77777777" w:rsidR="0018667C" w:rsidRPr="00710058" w:rsidRDefault="0018667C" w:rsidP="0018667C">
      <w:pPr>
        <w:rPr>
          <w:sz w:val="22"/>
          <w:szCs w:val="22"/>
        </w:rPr>
      </w:pPr>
      <w:r w:rsidRPr="00710058">
        <w:rPr>
          <w:sz w:val="22"/>
          <w:szCs w:val="22"/>
        </w:rPr>
        <w:t>System requirements for controls system include:</w:t>
      </w:r>
    </w:p>
    <w:p w14:paraId="591E0921" w14:textId="77777777" w:rsidR="0018667C" w:rsidRPr="00710058" w:rsidRDefault="0018667C" w:rsidP="0018667C">
      <w:pPr>
        <w:rPr>
          <w:sz w:val="22"/>
          <w:szCs w:val="22"/>
        </w:rPr>
      </w:pPr>
    </w:p>
    <w:p w14:paraId="705111B9" w14:textId="77777777" w:rsidR="0018667C" w:rsidRPr="00710058" w:rsidRDefault="0018667C" w:rsidP="0018667C">
      <w:pPr>
        <w:rPr>
          <w:sz w:val="22"/>
          <w:szCs w:val="22"/>
        </w:rPr>
      </w:pPr>
      <w:r w:rsidRPr="00710058">
        <w:rPr>
          <w:sz w:val="22"/>
          <w:szCs w:val="22"/>
        </w:rPr>
        <w:t>•</w:t>
      </w:r>
      <w:r w:rsidRPr="00710058">
        <w:rPr>
          <w:sz w:val="22"/>
          <w:szCs w:val="22"/>
        </w:rPr>
        <w:tab/>
        <w:t>Activate power on venting fan when the system is powered on.</w:t>
      </w:r>
    </w:p>
    <w:p w14:paraId="7121E522" w14:textId="77777777" w:rsidR="0018667C" w:rsidRPr="00710058" w:rsidRDefault="0018667C" w:rsidP="0018667C">
      <w:pPr>
        <w:rPr>
          <w:sz w:val="22"/>
          <w:szCs w:val="22"/>
        </w:rPr>
      </w:pPr>
      <w:r w:rsidRPr="00710058">
        <w:rPr>
          <w:sz w:val="22"/>
          <w:szCs w:val="22"/>
        </w:rPr>
        <w:t>•</w:t>
      </w:r>
      <w:r w:rsidRPr="00710058">
        <w:rPr>
          <w:sz w:val="22"/>
          <w:szCs w:val="22"/>
        </w:rPr>
        <w:tab/>
        <w:t>Open solenoid valve EOV 003 going from brine tank to electrolyte tank.</w:t>
      </w:r>
    </w:p>
    <w:p w14:paraId="3C603E2A" w14:textId="77777777" w:rsidR="0018667C" w:rsidRPr="00710058" w:rsidRDefault="0018667C" w:rsidP="0018667C">
      <w:pPr>
        <w:rPr>
          <w:sz w:val="22"/>
          <w:szCs w:val="22"/>
        </w:rPr>
      </w:pPr>
      <w:r w:rsidRPr="00710058">
        <w:rPr>
          <w:sz w:val="22"/>
          <w:szCs w:val="22"/>
        </w:rPr>
        <w:t>•</w:t>
      </w:r>
      <w:r w:rsidRPr="00710058">
        <w:rPr>
          <w:sz w:val="22"/>
          <w:szCs w:val="22"/>
        </w:rPr>
        <w:tab/>
        <w:t>Close solenoid valve EOV 003 when electrolyte tank brine switch is activated.</w:t>
      </w:r>
    </w:p>
    <w:p w14:paraId="533DB1FD" w14:textId="77777777" w:rsidR="0018667C" w:rsidRPr="00710058" w:rsidRDefault="0018667C" w:rsidP="0018667C">
      <w:pPr>
        <w:rPr>
          <w:sz w:val="22"/>
          <w:szCs w:val="22"/>
        </w:rPr>
      </w:pPr>
      <w:r w:rsidRPr="00710058">
        <w:rPr>
          <w:sz w:val="22"/>
          <w:szCs w:val="22"/>
        </w:rPr>
        <w:t>•</w:t>
      </w:r>
      <w:r w:rsidRPr="00710058">
        <w:rPr>
          <w:sz w:val="22"/>
          <w:szCs w:val="22"/>
        </w:rPr>
        <w:tab/>
        <w:t xml:space="preserve">Open solenoid valve EOV 001 going from water source to electrolyte tank. </w:t>
      </w:r>
    </w:p>
    <w:p w14:paraId="00E223DC" w14:textId="77777777" w:rsidR="0018667C" w:rsidRPr="00710058" w:rsidRDefault="0018667C" w:rsidP="0018667C">
      <w:pPr>
        <w:rPr>
          <w:sz w:val="22"/>
          <w:szCs w:val="22"/>
        </w:rPr>
      </w:pPr>
      <w:r w:rsidRPr="00710058">
        <w:rPr>
          <w:sz w:val="22"/>
          <w:szCs w:val="22"/>
        </w:rPr>
        <w:t>•</w:t>
      </w:r>
      <w:r w:rsidRPr="00710058">
        <w:rPr>
          <w:sz w:val="22"/>
          <w:szCs w:val="22"/>
        </w:rPr>
        <w:tab/>
        <w:t xml:space="preserve">Close solenoid valve EOV 001 when electrolyte tank water switch is activated. </w:t>
      </w:r>
    </w:p>
    <w:p w14:paraId="7E866671" w14:textId="77777777" w:rsidR="0018667C" w:rsidRPr="00710058" w:rsidRDefault="0018667C" w:rsidP="0018667C">
      <w:pPr>
        <w:rPr>
          <w:sz w:val="22"/>
          <w:szCs w:val="22"/>
        </w:rPr>
      </w:pPr>
      <w:r w:rsidRPr="00710058">
        <w:rPr>
          <w:sz w:val="22"/>
          <w:szCs w:val="22"/>
        </w:rPr>
        <w:t>•</w:t>
      </w:r>
      <w:r w:rsidRPr="00710058">
        <w:rPr>
          <w:sz w:val="22"/>
          <w:szCs w:val="22"/>
        </w:rPr>
        <w:tab/>
        <w:t>Activate power to electrolytic cell from power supply.</w:t>
      </w:r>
    </w:p>
    <w:p w14:paraId="0514EDBF" w14:textId="77777777" w:rsidR="0018667C" w:rsidRPr="00710058" w:rsidRDefault="0018667C" w:rsidP="0018667C">
      <w:pPr>
        <w:rPr>
          <w:sz w:val="22"/>
          <w:szCs w:val="22"/>
        </w:rPr>
      </w:pPr>
      <w:r w:rsidRPr="00710058">
        <w:rPr>
          <w:sz w:val="22"/>
          <w:szCs w:val="22"/>
        </w:rPr>
        <w:t>•</w:t>
      </w:r>
      <w:r w:rsidRPr="00710058">
        <w:rPr>
          <w:sz w:val="22"/>
          <w:szCs w:val="22"/>
        </w:rPr>
        <w:tab/>
        <w:t>Monitor cell amperage. If amperage is high, open water solenoid valve for duration to bring amperage down to correct value. If amperage too low, open brine solenoid for duration to bring amperage up to correct value.</w:t>
      </w:r>
    </w:p>
    <w:p w14:paraId="0EF17E99" w14:textId="77777777" w:rsidR="0018667C" w:rsidRPr="00710058" w:rsidRDefault="0018667C" w:rsidP="0018667C">
      <w:pPr>
        <w:rPr>
          <w:sz w:val="22"/>
          <w:szCs w:val="22"/>
        </w:rPr>
      </w:pPr>
      <w:r w:rsidRPr="00710058">
        <w:rPr>
          <w:sz w:val="22"/>
          <w:szCs w:val="22"/>
        </w:rPr>
        <w:t>•</w:t>
      </w:r>
      <w:r w:rsidRPr="00710058">
        <w:rPr>
          <w:sz w:val="22"/>
          <w:szCs w:val="22"/>
        </w:rPr>
        <w:tab/>
        <w:t xml:space="preserve">Maintain power to electrolytic cell for predetermined number of amp seconds. </w:t>
      </w:r>
    </w:p>
    <w:p w14:paraId="61926EA0" w14:textId="77777777" w:rsidR="0018667C" w:rsidRPr="00710058" w:rsidRDefault="0018667C" w:rsidP="0018667C">
      <w:pPr>
        <w:rPr>
          <w:sz w:val="22"/>
          <w:szCs w:val="22"/>
        </w:rPr>
      </w:pPr>
      <w:r w:rsidRPr="00710058">
        <w:rPr>
          <w:sz w:val="22"/>
          <w:szCs w:val="22"/>
        </w:rPr>
        <w:t>•</w:t>
      </w:r>
      <w:r w:rsidRPr="00710058">
        <w:rPr>
          <w:sz w:val="22"/>
          <w:szCs w:val="22"/>
        </w:rPr>
        <w:tab/>
        <w:t xml:space="preserve">Power off electrolytic cell after number of amp seconds is reached. </w:t>
      </w:r>
    </w:p>
    <w:p w14:paraId="49AACF0F" w14:textId="77777777" w:rsidR="0018667C" w:rsidRPr="00710058" w:rsidRDefault="0018667C" w:rsidP="0018667C">
      <w:pPr>
        <w:rPr>
          <w:sz w:val="22"/>
          <w:szCs w:val="22"/>
        </w:rPr>
      </w:pPr>
      <w:r w:rsidRPr="00710058">
        <w:rPr>
          <w:sz w:val="22"/>
          <w:szCs w:val="22"/>
        </w:rPr>
        <w:t>•</w:t>
      </w:r>
      <w:r w:rsidRPr="00710058">
        <w:rPr>
          <w:sz w:val="22"/>
          <w:szCs w:val="22"/>
        </w:rPr>
        <w:tab/>
        <w:t>Open solenoid valve EOV 002 going from electrolyte tank to oxidant tank for predetermined number of seconds.</w:t>
      </w:r>
    </w:p>
    <w:p w14:paraId="38D6519C" w14:textId="77777777" w:rsidR="0018667C" w:rsidRPr="00710058" w:rsidRDefault="0018667C" w:rsidP="0018667C">
      <w:pPr>
        <w:rPr>
          <w:sz w:val="22"/>
          <w:szCs w:val="22"/>
        </w:rPr>
      </w:pPr>
      <w:r w:rsidRPr="00710058">
        <w:rPr>
          <w:sz w:val="22"/>
          <w:szCs w:val="22"/>
        </w:rPr>
        <w:t>•</w:t>
      </w:r>
      <w:r w:rsidRPr="00710058">
        <w:rPr>
          <w:sz w:val="22"/>
          <w:szCs w:val="22"/>
        </w:rPr>
        <w:tab/>
        <w:t xml:space="preserve">Close solenoid valve EOV 002 when number of seconds is reached. </w:t>
      </w:r>
    </w:p>
    <w:p w14:paraId="11059B60" w14:textId="77777777" w:rsidR="0018667C" w:rsidRPr="00710058" w:rsidRDefault="0018667C" w:rsidP="0018667C">
      <w:pPr>
        <w:rPr>
          <w:sz w:val="22"/>
          <w:szCs w:val="22"/>
        </w:rPr>
      </w:pPr>
      <w:r w:rsidRPr="00710058">
        <w:rPr>
          <w:sz w:val="22"/>
          <w:szCs w:val="22"/>
        </w:rPr>
        <w:t>•</w:t>
      </w:r>
      <w:r w:rsidRPr="00710058">
        <w:rPr>
          <w:sz w:val="22"/>
          <w:szCs w:val="22"/>
        </w:rPr>
        <w:tab/>
        <w:t>Repeat previous steps until high level oxidant tank switch is activated.</w:t>
      </w:r>
    </w:p>
    <w:p w14:paraId="1F267337" w14:textId="77777777" w:rsidR="0018667C" w:rsidRPr="00710058" w:rsidRDefault="0018667C" w:rsidP="0018667C">
      <w:pPr>
        <w:rPr>
          <w:sz w:val="22"/>
          <w:szCs w:val="22"/>
        </w:rPr>
      </w:pPr>
      <w:r w:rsidRPr="00710058">
        <w:rPr>
          <w:sz w:val="22"/>
          <w:szCs w:val="22"/>
        </w:rPr>
        <w:lastRenderedPageBreak/>
        <w:t>•</w:t>
      </w:r>
      <w:r w:rsidRPr="00710058">
        <w:rPr>
          <w:sz w:val="22"/>
          <w:szCs w:val="22"/>
        </w:rPr>
        <w:tab/>
        <w:t>Stop chlorine generation process when high level oxidant tank switch is activated.</w:t>
      </w:r>
    </w:p>
    <w:p w14:paraId="211EC772" w14:textId="77777777" w:rsidR="0018667C" w:rsidRPr="00710058" w:rsidRDefault="0018667C" w:rsidP="0018667C">
      <w:pPr>
        <w:rPr>
          <w:sz w:val="22"/>
          <w:szCs w:val="22"/>
        </w:rPr>
      </w:pPr>
      <w:r w:rsidRPr="00710058">
        <w:rPr>
          <w:sz w:val="22"/>
          <w:szCs w:val="22"/>
        </w:rPr>
        <w:t>•</w:t>
      </w:r>
      <w:r w:rsidRPr="00710058">
        <w:rPr>
          <w:sz w:val="22"/>
          <w:szCs w:val="22"/>
        </w:rPr>
        <w:tab/>
        <w:t>Start chlorine generation process when low level oxidant tank switch is activated.</w:t>
      </w:r>
    </w:p>
    <w:p w14:paraId="34D61850" w14:textId="77777777" w:rsidR="0018667C" w:rsidRPr="00710058" w:rsidRDefault="0018667C" w:rsidP="0018667C">
      <w:pPr>
        <w:rPr>
          <w:sz w:val="22"/>
          <w:szCs w:val="22"/>
        </w:rPr>
      </w:pPr>
      <w:r w:rsidRPr="00710058">
        <w:rPr>
          <w:sz w:val="22"/>
          <w:szCs w:val="22"/>
        </w:rPr>
        <w:t>•</w:t>
      </w:r>
      <w:r w:rsidRPr="00710058">
        <w:rPr>
          <w:sz w:val="22"/>
          <w:szCs w:val="22"/>
        </w:rPr>
        <w:tab/>
        <w:t>On every tenth cycle after the electrolyte tank is full, reverse polarity on cell for five minutes, and then switch back to normal polarity and finish the cycle.  This function to be programmable on/off in software.</w:t>
      </w:r>
    </w:p>
    <w:p w14:paraId="146F7BDF" w14:textId="575AE24E" w:rsidR="0018667C" w:rsidRPr="00710058" w:rsidRDefault="0018667C" w:rsidP="0018667C">
      <w:pPr>
        <w:rPr>
          <w:sz w:val="22"/>
          <w:szCs w:val="22"/>
        </w:rPr>
      </w:pPr>
      <w:r w:rsidRPr="00710058">
        <w:rPr>
          <w:sz w:val="22"/>
          <w:szCs w:val="22"/>
        </w:rPr>
        <w:t>•</w:t>
      </w:r>
      <w:r w:rsidRPr="00710058">
        <w:rPr>
          <w:sz w:val="22"/>
          <w:szCs w:val="22"/>
        </w:rPr>
        <w:tab/>
        <w:t>If K1 system power is interrupted, the controller must save the accumulated amp-seconds, and then continue the cycle to completion when power is restored. Send alarm/notification to outside world via ethernet and LCD screen if K1 system needs general maintenance (could be as simple as putting more salt into brine tank) or a part on the system failed and needs replacement/repair.</w:t>
      </w:r>
    </w:p>
    <w:p w14:paraId="54A8A479" w14:textId="77777777" w:rsidR="0018667C" w:rsidRPr="00710058" w:rsidRDefault="0018667C" w:rsidP="0018667C">
      <w:pPr>
        <w:rPr>
          <w:sz w:val="22"/>
          <w:szCs w:val="22"/>
        </w:rPr>
      </w:pPr>
    </w:p>
    <w:p w14:paraId="13EFE671" w14:textId="7BED3D70" w:rsidR="0018667C" w:rsidRPr="00710058" w:rsidRDefault="0018667C" w:rsidP="0018667C">
      <w:pPr>
        <w:rPr>
          <w:sz w:val="22"/>
          <w:szCs w:val="22"/>
        </w:rPr>
      </w:pPr>
      <w:r w:rsidRPr="00710058">
        <w:rPr>
          <w:sz w:val="22"/>
          <w:szCs w:val="22"/>
        </w:rPr>
        <w:t xml:space="preserve">Monitor Discrete and Analog inputs and outputs of system: </w:t>
      </w:r>
    </w:p>
    <w:p w14:paraId="75683B03" w14:textId="671F54C4" w:rsidR="0018667C" w:rsidRPr="00710058" w:rsidRDefault="0018667C" w:rsidP="0018667C">
      <w:pPr>
        <w:rPr>
          <w:sz w:val="22"/>
          <w:szCs w:val="22"/>
        </w:rPr>
      </w:pPr>
      <w:r w:rsidRPr="00710058">
        <w:rPr>
          <w:sz w:val="22"/>
          <w:szCs w:val="22"/>
        </w:rPr>
        <w:t>Discrete Inputs:</w:t>
      </w:r>
    </w:p>
    <w:p w14:paraId="3AACEA9C" w14:textId="4BFFA121" w:rsidR="0018667C" w:rsidRPr="00710058" w:rsidRDefault="0018667C" w:rsidP="0018667C">
      <w:pPr>
        <w:numPr>
          <w:ilvl w:val="0"/>
          <w:numId w:val="14"/>
        </w:numPr>
        <w:rPr>
          <w:sz w:val="22"/>
          <w:szCs w:val="22"/>
        </w:rPr>
      </w:pPr>
      <w:r w:rsidRPr="00710058">
        <w:rPr>
          <w:sz w:val="22"/>
          <w:szCs w:val="22"/>
        </w:rPr>
        <w:t>Oxidant Tank Level Switch High</w:t>
      </w:r>
    </w:p>
    <w:p w14:paraId="16B13AB7" w14:textId="6065FA74" w:rsidR="0018667C" w:rsidRPr="00710058" w:rsidRDefault="0018667C" w:rsidP="0018667C">
      <w:pPr>
        <w:numPr>
          <w:ilvl w:val="0"/>
          <w:numId w:val="14"/>
        </w:numPr>
        <w:rPr>
          <w:sz w:val="22"/>
          <w:szCs w:val="22"/>
        </w:rPr>
      </w:pPr>
      <w:r w:rsidRPr="00710058">
        <w:rPr>
          <w:sz w:val="22"/>
          <w:szCs w:val="22"/>
        </w:rPr>
        <w:t>Oxidant Tank Level Switch High</w:t>
      </w:r>
    </w:p>
    <w:p w14:paraId="2826425E" w14:textId="4AC831D9" w:rsidR="0018667C" w:rsidRPr="00710058" w:rsidRDefault="0018667C" w:rsidP="0018667C">
      <w:pPr>
        <w:numPr>
          <w:ilvl w:val="0"/>
          <w:numId w:val="14"/>
        </w:numPr>
        <w:rPr>
          <w:sz w:val="22"/>
          <w:szCs w:val="22"/>
        </w:rPr>
      </w:pPr>
      <w:r w:rsidRPr="00710058">
        <w:rPr>
          <w:sz w:val="22"/>
          <w:szCs w:val="22"/>
        </w:rPr>
        <w:t>Oxidant Tank Level Switch Low</w:t>
      </w:r>
    </w:p>
    <w:p w14:paraId="5ECCD95A" w14:textId="1DE88688" w:rsidR="0018667C" w:rsidRPr="00710058" w:rsidRDefault="0018667C" w:rsidP="0018667C">
      <w:pPr>
        <w:numPr>
          <w:ilvl w:val="0"/>
          <w:numId w:val="14"/>
        </w:numPr>
        <w:rPr>
          <w:sz w:val="22"/>
          <w:szCs w:val="22"/>
        </w:rPr>
      </w:pPr>
      <w:r w:rsidRPr="00710058">
        <w:rPr>
          <w:sz w:val="22"/>
          <w:szCs w:val="22"/>
        </w:rPr>
        <w:t xml:space="preserve">Oxidant Tank Level Switch Low </w:t>
      </w:r>
    </w:p>
    <w:p w14:paraId="73BB3D4A" w14:textId="4C8186E8" w:rsidR="0018667C" w:rsidRPr="00710058" w:rsidRDefault="0018667C" w:rsidP="0018667C">
      <w:pPr>
        <w:numPr>
          <w:ilvl w:val="0"/>
          <w:numId w:val="14"/>
        </w:numPr>
        <w:rPr>
          <w:sz w:val="22"/>
          <w:szCs w:val="22"/>
        </w:rPr>
      </w:pPr>
      <w:r w:rsidRPr="00710058">
        <w:rPr>
          <w:sz w:val="22"/>
          <w:szCs w:val="22"/>
        </w:rPr>
        <w:t xml:space="preserve">Internal Run/Standby Switch </w:t>
      </w:r>
    </w:p>
    <w:p w14:paraId="712B39CA" w14:textId="392D478D" w:rsidR="0018667C" w:rsidRPr="00710058" w:rsidRDefault="0018667C" w:rsidP="0018667C">
      <w:pPr>
        <w:numPr>
          <w:ilvl w:val="0"/>
          <w:numId w:val="14"/>
        </w:numPr>
        <w:rPr>
          <w:sz w:val="22"/>
          <w:szCs w:val="22"/>
        </w:rPr>
      </w:pPr>
      <w:r w:rsidRPr="00710058">
        <w:rPr>
          <w:sz w:val="22"/>
          <w:szCs w:val="22"/>
        </w:rPr>
        <w:t>Electrolyte tank brine level switch</w:t>
      </w:r>
    </w:p>
    <w:p w14:paraId="2254E89B" w14:textId="69994A46" w:rsidR="0018667C" w:rsidRPr="00710058" w:rsidRDefault="0018667C" w:rsidP="0018667C">
      <w:pPr>
        <w:numPr>
          <w:ilvl w:val="0"/>
          <w:numId w:val="14"/>
        </w:numPr>
        <w:rPr>
          <w:sz w:val="22"/>
          <w:szCs w:val="22"/>
        </w:rPr>
      </w:pPr>
      <w:r w:rsidRPr="00710058">
        <w:rPr>
          <w:sz w:val="22"/>
          <w:szCs w:val="22"/>
        </w:rPr>
        <w:t>Electrolyte tank water level switch</w:t>
      </w:r>
    </w:p>
    <w:p w14:paraId="2E6C3D47" w14:textId="58A06FA9" w:rsidR="0018667C" w:rsidRPr="00710058" w:rsidRDefault="0018667C" w:rsidP="0018667C">
      <w:pPr>
        <w:numPr>
          <w:ilvl w:val="0"/>
          <w:numId w:val="14"/>
        </w:numPr>
        <w:rPr>
          <w:sz w:val="22"/>
          <w:szCs w:val="22"/>
        </w:rPr>
      </w:pPr>
      <w:r w:rsidRPr="00710058">
        <w:rPr>
          <w:sz w:val="22"/>
          <w:szCs w:val="22"/>
        </w:rPr>
        <w:t>Electrolyte tank high switch</w:t>
      </w:r>
    </w:p>
    <w:p w14:paraId="0977A4C3" w14:textId="5EB893EA" w:rsidR="0018667C" w:rsidRPr="00710058" w:rsidRDefault="0018667C" w:rsidP="0018667C">
      <w:pPr>
        <w:numPr>
          <w:ilvl w:val="0"/>
          <w:numId w:val="14"/>
        </w:numPr>
        <w:rPr>
          <w:sz w:val="22"/>
          <w:szCs w:val="22"/>
        </w:rPr>
      </w:pPr>
      <w:r w:rsidRPr="00710058">
        <w:rPr>
          <w:sz w:val="22"/>
          <w:szCs w:val="22"/>
        </w:rPr>
        <w:t>Cell Power Supply status</w:t>
      </w:r>
    </w:p>
    <w:p w14:paraId="4DF889C2" w14:textId="1A26B561" w:rsidR="0018667C" w:rsidRPr="00710058" w:rsidRDefault="0018667C" w:rsidP="0018667C">
      <w:pPr>
        <w:rPr>
          <w:sz w:val="22"/>
          <w:szCs w:val="22"/>
        </w:rPr>
      </w:pPr>
      <w:r w:rsidRPr="00710058">
        <w:rPr>
          <w:sz w:val="22"/>
          <w:szCs w:val="22"/>
        </w:rPr>
        <w:t>Discrete Outputs:</w:t>
      </w:r>
    </w:p>
    <w:p w14:paraId="52C9A4CD" w14:textId="1CC55025" w:rsidR="0018667C" w:rsidRPr="00710058" w:rsidRDefault="0018667C" w:rsidP="0018667C">
      <w:pPr>
        <w:numPr>
          <w:ilvl w:val="0"/>
          <w:numId w:val="15"/>
        </w:numPr>
        <w:rPr>
          <w:sz w:val="22"/>
          <w:szCs w:val="22"/>
        </w:rPr>
      </w:pPr>
      <w:r w:rsidRPr="00710058">
        <w:rPr>
          <w:sz w:val="22"/>
          <w:szCs w:val="22"/>
        </w:rPr>
        <w:t>Electrolyte tank drain solenoid</w:t>
      </w:r>
    </w:p>
    <w:p w14:paraId="1CC437B3" w14:textId="12EE1C90" w:rsidR="0018667C" w:rsidRPr="00710058" w:rsidRDefault="0018667C" w:rsidP="0018667C">
      <w:pPr>
        <w:numPr>
          <w:ilvl w:val="0"/>
          <w:numId w:val="15"/>
        </w:numPr>
        <w:rPr>
          <w:sz w:val="22"/>
          <w:szCs w:val="22"/>
        </w:rPr>
      </w:pPr>
      <w:r w:rsidRPr="00710058">
        <w:rPr>
          <w:sz w:val="22"/>
          <w:szCs w:val="22"/>
        </w:rPr>
        <w:t>Water solenoid valve</w:t>
      </w:r>
    </w:p>
    <w:p w14:paraId="2E997EBB" w14:textId="28A40F44" w:rsidR="0018667C" w:rsidRPr="00710058" w:rsidRDefault="0018667C" w:rsidP="0018667C">
      <w:pPr>
        <w:numPr>
          <w:ilvl w:val="0"/>
          <w:numId w:val="15"/>
        </w:numPr>
        <w:rPr>
          <w:sz w:val="22"/>
          <w:szCs w:val="22"/>
        </w:rPr>
      </w:pPr>
      <w:r w:rsidRPr="00710058">
        <w:rPr>
          <w:sz w:val="22"/>
          <w:szCs w:val="22"/>
        </w:rPr>
        <w:t>Internal Indicator Light Red input</w:t>
      </w:r>
    </w:p>
    <w:p w14:paraId="519FA852" w14:textId="3E3882BE" w:rsidR="0018667C" w:rsidRPr="00710058" w:rsidRDefault="0018667C" w:rsidP="0018667C">
      <w:pPr>
        <w:numPr>
          <w:ilvl w:val="0"/>
          <w:numId w:val="15"/>
        </w:numPr>
        <w:rPr>
          <w:sz w:val="22"/>
          <w:szCs w:val="22"/>
        </w:rPr>
      </w:pPr>
      <w:r w:rsidRPr="00710058">
        <w:rPr>
          <w:sz w:val="22"/>
          <w:szCs w:val="22"/>
        </w:rPr>
        <w:t>Internal Indicator Light Green input</w:t>
      </w:r>
    </w:p>
    <w:p w14:paraId="75092A34" w14:textId="4A90A96E" w:rsidR="0018667C" w:rsidRPr="00710058" w:rsidRDefault="0018667C" w:rsidP="0018667C">
      <w:pPr>
        <w:numPr>
          <w:ilvl w:val="0"/>
          <w:numId w:val="15"/>
        </w:numPr>
        <w:rPr>
          <w:sz w:val="22"/>
          <w:szCs w:val="22"/>
        </w:rPr>
      </w:pPr>
      <w:r w:rsidRPr="00710058">
        <w:rPr>
          <w:sz w:val="22"/>
          <w:szCs w:val="22"/>
        </w:rPr>
        <w:t>Internal Indicator Light Yellow input</w:t>
      </w:r>
    </w:p>
    <w:p w14:paraId="7BA4F39D" w14:textId="68A52BEA" w:rsidR="0018667C" w:rsidRPr="00710058" w:rsidRDefault="0018667C" w:rsidP="0018667C">
      <w:pPr>
        <w:numPr>
          <w:ilvl w:val="0"/>
          <w:numId w:val="15"/>
        </w:numPr>
        <w:rPr>
          <w:sz w:val="22"/>
          <w:szCs w:val="22"/>
        </w:rPr>
      </w:pPr>
      <w:r w:rsidRPr="00710058">
        <w:rPr>
          <w:sz w:val="22"/>
          <w:szCs w:val="22"/>
        </w:rPr>
        <w:t>External Alarm Output switch</w:t>
      </w:r>
    </w:p>
    <w:p w14:paraId="0222CF71" w14:textId="521EBD3E" w:rsidR="0018667C" w:rsidRPr="00710058" w:rsidRDefault="0018667C" w:rsidP="0018667C">
      <w:pPr>
        <w:numPr>
          <w:ilvl w:val="0"/>
          <w:numId w:val="15"/>
        </w:numPr>
        <w:rPr>
          <w:sz w:val="22"/>
          <w:szCs w:val="22"/>
        </w:rPr>
      </w:pPr>
      <w:r w:rsidRPr="00710058">
        <w:rPr>
          <w:sz w:val="22"/>
          <w:szCs w:val="22"/>
        </w:rPr>
        <w:t>Cell Power Enable</w:t>
      </w:r>
    </w:p>
    <w:p w14:paraId="0C7CC9D7" w14:textId="06FA91AB" w:rsidR="0018667C" w:rsidRPr="00710058" w:rsidRDefault="0018667C" w:rsidP="0018667C">
      <w:pPr>
        <w:numPr>
          <w:ilvl w:val="0"/>
          <w:numId w:val="15"/>
        </w:numPr>
        <w:rPr>
          <w:sz w:val="22"/>
          <w:szCs w:val="22"/>
        </w:rPr>
      </w:pPr>
      <w:r w:rsidRPr="00710058">
        <w:rPr>
          <w:sz w:val="22"/>
          <w:szCs w:val="22"/>
        </w:rPr>
        <w:t>Brine solenoid valve</w:t>
      </w:r>
    </w:p>
    <w:p w14:paraId="2A5801E5" w14:textId="57CD7012" w:rsidR="0018667C" w:rsidRPr="00710058" w:rsidRDefault="0018667C" w:rsidP="0018667C">
      <w:pPr>
        <w:rPr>
          <w:sz w:val="22"/>
          <w:szCs w:val="22"/>
        </w:rPr>
      </w:pPr>
      <w:r w:rsidRPr="00710058">
        <w:rPr>
          <w:sz w:val="22"/>
          <w:szCs w:val="22"/>
        </w:rPr>
        <w:t>Analog Inputs:</w:t>
      </w:r>
    </w:p>
    <w:p w14:paraId="0D4D6EEC" w14:textId="63DCBE6F" w:rsidR="0018667C" w:rsidRPr="00710058" w:rsidRDefault="0018667C" w:rsidP="0018667C">
      <w:pPr>
        <w:numPr>
          <w:ilvl w:val="0"/>
          <w:numId w:val="15"/>
        </w:numPr>
        <w:rPr>
          <w:sz w:val="22"/>
          <w:szCs w:val="22"/>
        </w:rPr>
      </w:pPr>
      <w:r w:rsidRPr="00710058">
        <w:rPr>
          <w:sz w:val="22"/>
          <w:szCs w:val="22"/>
        </w:rPr>
        <w:t xml:space="preserve">Current sensor #1 (0-4V) = (0-50A)  </w:t>
      </w:r>
    </w:p>
    <w:p w14:paraId="6EA51BED" w14:textId="79498599" w:rsidR="0018667C" w:rsidRPr="00710058" w:rsidRDefault="0018667C" w:rsidP="0018667C">
      <w:pPr>
        <w:numPr>
          <w:ilvl w:val="0"/>
          <w:numId w:val="15"/>
        </w:numPr>
        <w:rPr>
          <w:sz w:val="22"/>
          <w:szCs w:val="22"/>
        </w:rPr>
      </w:pPr>
      <w:r w:rsidRPr="00710058">
        <w:rPr>
          <w:sz w:val="22"/>
          <w:szCs w:val="22"/>
        </w:rPr>
        <w:t>Cell Voltage (0-10V) = (0–50V)</w:t>
      </w:r>
    </w:p>
    <w:p w14:paraId="4F2D4088" w14:textId="18448413" w:rsidR="0018667C" w:rsidRPr="00710058" w:rsidRDefault="0005509B" w:rsidP="0018667C">
      <w:pPr>
        <w:rPr>
          <w:sz w:val="22"/>
          <w:szCs w:val="22"/>
        </w:rPr>
      </w:pPr>
      <w:r w:rsidRPr="00710058">
        <w:rPr>
          <w:sz w:val="22"/>
          <w:szCs w:val="22"/>
        </w:rPr>
        <w:t>Weatherproof</w:t>
      </w:r>
      <w:r w:rsidR="0018667C" w:rsidRPr="00710058">
        <w:rPr>
          <w:sz w:val="22"/>
          <w:szCs w:val="22"/>
        </w:rPr>
        <w:t>.</w:t>
      </w:r>
    </w:p>
    <w:p w14:paraId="16117328" w14:textId="77777777" w:rsidR="0018667C" w:rsidRPr="00710058" w:rsidRDefault="0018667C" w:rsidP="0018667C">
      <w:pPr>
        <w:rPr>
          <w:sz w:val="22"/>
          <w:szCs w:val="22"/>
        </w:rPr>
      </w:pPr>
    </w:p>
    <w:p w14:paraId="1432C9DF" w14:textId="367B7F87" w:rsidR="0018667C" w:rsidRPr="00710058" w:rsidRDefault="0018667C" w:rsidP="0018667C">
      <w:pPr>
        <w:rPr>
          <w:sz w:val="22"/>
          <w:szCs w:val="22"/>
        </w:rPr>
      </w:pPr>
      <w:r w:rsidRPr="00710058">
        <w:rPr>
          <w:sz w:val="22"/>
          <w:szCs w:val="22"/>
        </w:rPr>
        <w:t>Note: Additional requirements may be added as project becomes more concise.</w:t>
      </w:r>
    </w:p>
    <w:p w14:paraId="5892A16A" w14:textId="330E9265" w:rsidR="00CF252C" w:rsidRDefault="00D76932" w:rsidP="00D76932">
      <w:pPr>
        <w:pStyle w:val="Heading2"/>
        <w:ind w:left="0" w:firstLine="0"/>
      </w:pPr>
      <w:bookmarkStart w:id="24" w:name="_Toc338164448"/>
      <w:r>
        <w:t>Security Requirements</w:t>
      </w:r>
      <w:bookmarkEnd w:id="24"/>
    </w:p>
    <w:p w14:paraId="5112F18D" w14:textId="5EC9854A" w:rsidR="0018667C" w:rsidRDefault="0018667C" w:rsidP="0018667C"/>
    <w:p w14:paraId="740B4444" w14:textId="5F0B9221" w:rsidR="0018667C" w:rsidRPr="00710058" w:rsidRDefault="0018667C" w:rsidP="0018667C">
      <w:pPr>
        <w:rPr>
          <w:sz w:val="22"/>
          <w:szCs w:val="22"/>
        </w:rPr>
      </w:pPr>
      <w:r w:rsidRPr="00710058">
        <w:rPr>
          <w:sz w:val="22"/>
          <w:szCs w:val="22"/>
        </w:rPr>
        <w:t>There will be no security features for the HMI or controls system of the K1 system.</w:t>
      </w:r>
      <w:r w:rsidR="008B4642">
        <w:rPr>
          <w:sz w:val="22"/>
          <w:szCs w:val="22"/>
        </w:rPr>
        <w:t xml:space="preserve"> Although the K1 project is connected to the internet it will be </w:t>
      </w:r>
      <w:r w:rsidR="008B4642" w:rsidRPr="008B4642">
        <w:rPr>
          <w:i/>
          <w:iCs/>
          <w:sz w:val="22"/>
          <w:szCs w:val="22"/>
        </w:rPr>
        <w:t>Send only</w:t>
      </w:r>
      <w:r w:rsidR="008B4642">
        <w:rPr>
          <w:sz w:val="22"/>
          <w:szCs w:val="22"/>
        </w:rPr>
        <w:t xml:space="preserve"> eliminating potential of hackers. </w:t>
      </w:r>
    </w:p>
    <w:p w14:paraId="2691D8ED" w14:textId="77777777" w:rsidR="00CF252C" w:rsidRPr="0018667C" w:rsidRDefault="00CF252C" w:rsidP="00D76932">
      <w:pPr>
        <w:pStyle w:val="Heading2"/>
        <w:ind w:left="0" w:firstLine="0"/>
        <w:rPr>
          <w:rStyle w:val="Heading2Char"/>
          <w:rFonts w:ascii="Arial" w:hAnsi="Arial" w:cs="Arial"/>
          <w:b/>
          <w:bCs/>
          <w:i/>
          <w:iCs/>
          <w:sz w:val="22"/>
          <w:szCs w:val="22"/>
        </w:rPr>
      </w:pPr>
      <w:bookmarkStart w:id="25" w:name="_Toc338164449"/>
      <w:r w:rsidRPr="0018667C">
        <w:rPr>
          <w:rStyle w:val="Heading2Char"/>
          <w:b/>
          <w:bCs/>
          <w:i/>
          <w:iCs/>
        </w:rPr>
        <w:t>User Interface Requirements</w:t>
      </w:r>
      <w:bookmarkEnd w:id="25"/>
    </w:p>
    <w:p w14:paraId="40E54AE9" w14:textId="75E7906E" w:rsidR="00E11368" w:rsidRDefault="00E11368" w:rsidP="00CF252C"/>
    <w:p w14:paraId="54CBE3FE" w14:textId="77777777" w:rsidR="0018667C" w:rsidRPr="00710058" w:rsidRDefault="0018667C" w:rsidP="0018667C">
      <w:pPr>
        <w:rPr>
          <w:sz w:val="22"/>
          <w:szCs w:val="22"/>
        </w:rPr>
      </w:pPr>
      <w:r w:rsidRPr="00710058">
        <w:rPr>
          <w:sz w:val="22"/>
          <w:szCs w:val="22"/>
        </w:rPr>
        <w:t xml:space="preserve">Features that may be desired for the human machine interface include: </w:t>
      </w:r>
    </w:p>
    <w:p w14:paraId="2CF6629D" w14:textId="77777777" w:rsidR="0018667C" w:rsidRPr="00710058" w:rsidRDefault="0018667C" w:rsidP="0018667C">
      <w:pPr>
        <w:rPr>
          <w:sz w:val="22"/>
          <w:szCs w:val="22"/>
        </w:rPr>
      </w:pPr>
    </w:p>
    <w:p w14:paraId="0331E4A0" w14:textId="77777777" w:rsidR="0018667C" w:rsidRPr="00710058" w:rsidRDefault="0018667C" w:rsidP="0018667C">
      <w:pPr>
        <w:rPr>
          <w:sz w:val="22"/>
          <w:szCs w:val="22"/>
        </w:rPr>
      </w:pPr>
      <w:r w:rsidRPr="00710058">
        <w:rPr>
          <w:sz w:val="22"/>
          <w:szCs w:val="22"/>
        </w:rPr>
        <w:t>•</w:t>
      </w:r>
      <w:r w:rsidRPr="00710058">
        <w:rPr>
          <w:sz w:val="22"/>
          <w:szCs w:val="22"/>
        </w:rPr>
        <w:tab/>
        <w:t xml:space="preserve">One master switch to power on K1 system. </w:t>
      </w:r>
    </w:p>
    <w:p w14:paraId="2C1C7B75" w14:textId="20474003" w:rsidR="0018667C" w:rsidRPr="00710058" w:rsidRDefault="0018667C" w:rsidP="0018667C">
      <w:pPr>
        <w:rPr>
          <w:sz w:val="22"/>
          <w:szCs w:val="22"/>
        </w:rPr>
      </w:pPr>
      <w:r w:rsidRPr="00710058">
        <w:rPr>
          <w:sz w:val="22"/>
          <w:szCs w:val="22"/>
        </w:rPr>
        <w:t>•</w:t>
      </w:r>
      <w:r w:rsidRPr="00710058">
        <w:rPr>
          <w:sz w:val="22"/>
          <w:szCs w:val="22"/>
        </w:rPr>
        <w:tab/>
        <w:t xml:space="preserve">One button </w:t>
      </w:r>
      <w:r w:rsidR="00D72AF3" w:rsidRPr="00710058">
        <w:rPr>
          <w:sz w:val="22"/>
          <w:szCs w:val="22"/>
        </w:rPr>
        <w:t>pushes</w:t>
      </w:r>
      <w:r w:rsidRPr="00710058">
        <w:rPr>
          <w:sz w:val="22"/>
          <w:szCs w:val="22"/>
        </w:rPr>
        <w:t xml:space="preserve"> to start or stop the chlorine generation process. </w:t>
      </w:r>
    </w:p>
    <w:p w14:paraId="5BB90D39" w14:textId="77777777" w:rsidR="0018667C" w:rsidRPr="00710058" w:rsidRDefault="0018667C" w:rsidP="0018667C">
      <w:pPr>
        <w:rPr>
          <w:sz w:val="22"/>
          <w:szCs w:val="22"/>
        </w:rPr>
      </w:pPr>
      <w:r w:rsidRPr="00710058">
        <w:rPr>
          <w:sz w:val="22"/>
          <w:szCs w:val="22"/>
        </w:rPr>
        <w:lastRenderedPageBreak/>
        <w:t>•</w:t>
      </w:r>
      <w:r w:rsidRPr="00710058">
        <w:rPr>
          <w:sz w:val="22"/>
          <w:szCs w:val="22"/>
        </w:rPr>
        <w:tab/>
        <w:t xml:space="preserve">HMI display to show how much time is left to finish current electrolysis process. </w:t>
      </w:r>
    </w:p>
    <w:p w14:paraId="653D2CC1" w14:textId="77777777" w:rsidR="0018667C" w:rsidRPr="00710058" w:rsidRDefault="0018667C" w:rsidP="0018667C">
      <w:pPr>
        <w:rPr>
          <w:sz w:val="22"/>
          <w:szCs w:val="22"/>
        </w:rPr>
      </w:pPr>
      <w:r w:rsidRPr="00710058">
        <w:rPr>
          <w:sz w:val="22"/>
          <w:szCs w:val="22"/>
        </w:rPr>
        <w:t>•</w:t>
      </w:r>
      <w:r w:rsidRPr="00710058">
        <w:rPr>
          <w:sz w:val="22"/>
          <w:szCs w:val="22"/>
        </w:rPr>
        <w:tab/>
        <w:t xml:space="preserve">HMI will let user know if salt and/or water needs to be added to brine tank. </w:t>
      </w:r>
    </w:p>
    <w:p w14:paraId="76EADB46" w14:textId="77777777" w:rsidR="0018667C" w:rsidRPr="00710058" w:rsidRDefault="0018667C" w:rsidP="0018667C">
      <w:pPr>
        <w:rPr>
          <w:sz w:val="22"/>
          <w:szCs w:val="22"/>
        </w:rPr>
      </w:pPr>
      <w:r w:rsidRPr="00710058">
        <w:rPr>
          <w:sz w:val="22"/>
          <w:szCs w:val="22"/>
        </w:rPr>
        <w:t>•</w:t>
      </w:r>
      <w:r w:rsidRPr="00710058">
        <w:rPr>
          <w:sz w:val="22"/>
          <w:szCs w:val="22"/>
        </w:rPr>
        <w:tab/>
        <w:t xml:space="preserve">HMI will let user know If K1 system is not functional and any part of system needs repair. </w:t>
      </w:r>
    </w:p>
    <w:p w14:paraId="2AEB139A" w14:textId="77777777" w:rsidR="0018667C" w:rsidRPr="00710058" w:rsidRDefault="0018667C" w:rsidP="0018667C">
      <w:pPr>
        <w:rPr>
          <w:sz w:val="22"/>
          <w:szCs w:val="22"/>
        </w:rPr>
      </w:pPr>
      <w:r w:rsidRPr="00710058">
        <w:rPr>
          <w:sz w:val="22"/>
          <w:szCs w:val="22"/>
        </w:rPr>
        <w:t>•</w:t>
      </w:r>
      <w:r w:rsidRPr="00710058">
        <w:rPr>
          <w:sz w:val="22"/>
          <w:szCs w:val="22"/>
        </w:rPr>
        <w:tab/>
        <w:t xml:space="preserve">HMI will let user know if power is applied to K1 system. Indicated by illuminated LED. </w:t>
      </w:r>
    </w:p>
    <w:p w14:paraId="175BC880" w14:textId="77777777" w:rsidR="0018667C" w:rsidRPr="00710058" w:rsidRDefault="0018667C" w:rsidP="0018667C">
      <w:pPr>
        <w:rPr>
          <w:sz w:val="22"/>
          <w:szCs w:val="22"/>
        </w:rPr>
      </w:pPr>
      <w:r w:rsidRPr="00710058">
        <w:rPr>
          <w:sz w:val="22"/>
          <w:szCs w:val="22"/>
        </w:rPr>
        <w:t>•</w:t>
      </w:r>
      <w:r w:rsidRPr="00710058">
        <w:rPr>
          <w:sz w:val="22"/>
          <w:szCs w:val="22"/>
        </w:rPr>
        <w:tab/>
        <w:t>HMI will let user know if K1 system is performing chlorine generation process at any given time system is on. Indicated by illuminated LED.</w:t>
      </w:r>
    </w:p>
    <w:p w14:paraId="372789E7" w14:textId="77777777" w:rsidR="0018667C" w:rsidRPr="00710058" w:rsidRDefault="0018667C" w:rsidP="0018667C">
      <w:pPr>
        <w:rPr>
          <w:sz w:val="22"/>
          <w:szCs w:val="22"/>
        </w:rPr>
      </w:pPr>
      <w:r w:rsidRPr="00710058">
        <w:rPr>
          <w:sz w:val="22"/>
          <w:szCs w:val="22"/>
        </w:rPr>
        <w:t>•</w:t>
      </w:r>
      <w:r w:rsidRPr="00710058">
        <w:rPr>
          <w:sz w:val="22"/>
          <w:szCs w:val="22"/>
        </w:rPr>
        <w:tab/>
        <w:t>HMI will let user know oxidant tank is full and complete chlorine generation process is done. Indicated by illuminated LED for standby condition.</w:t>
      </w:r>
    </w:p>
    <w:p w14:paraId="02E22DA0" w14:textId="77777777" w:rsidR="0018667C" w:rsidRPr="00710058" w:rsidRDefault="0018667C" w:rsidP="0018667C">
      <w:pPr>
        <w:rPr>
          <w:sz w:val="22"/>
          <w:szCs w:val="22"/>
        </w:rPr>
      </w:pPr>
    </w:p>
    <w:p w14:paraId="4F9CD441" w14:textId="5908DDF0" w:rsidR="0018667C" w:rsidRPr="00710058" w:rsidRDefault="0018667C" w:rsidP="0018667C">
      <w:pPr>
        <w:rPr>
          <w:sz w:val="22"/>
          <w:szCs w:val="22"/>
        </w:rPr>
      </w:pPr>
      <w:r w:rsidRPr="00710058">
        <w:rPr>
          <w:sz w:val="22"/>
          <w:szCs w:val="22"/>
        </w:rPr>
        <w:t>Note: Each of these features may be subject to change as well as addition of new features.</w:t>
      </w:r>
    </w:p>
    <w:p w14:paraId="44372651" w14:textId="77777777" w:rsidR="0018667C" w:rsidRPr="00710058" w:rsidRDefault="0018667C" w:rsidP="0018667C">
      <w:pPr>
        <w:rPr>
          <w:sz w:val="22"/>
          <w:szCs w:val="22"/>
        </w:rPr>
      </w:pPr>
    </w:p>
    <w:p w14:paraId="3777A74F" w14:textId="652C5186" w:rsidR="00E11368" w:rsidRDefault="00E11368" w:rsidP="00624FB6">
      <w:pPr>
        <w:pStyle w:val="Heading1"/>
        <w:jc w:val="left"/>
        <w:rPr>
          <w:sz w:val="32"/>
          <w:szCs w:val="32"/>
        </w:rPr>
      </w:pPr>
      <w:bookmarkStart w:id="26" w:name="_Toc338164450"/>
      <w:r w:rsidRPr="00624FB6">
        <w:rPr>
          <w:sz w:val="32"/>
          <w:szCs w:val="32"/>
        </w:rPr>
        <w:t>High-Level Technology Architecture</w:t>
      </w:r>
      <w:bookmarkEnd w:id="26"/>
    </w:p>
    <w:p w14:paraId="70407584" w14:textId="77777777" w:rsidR="00D72AF3" w:rsidRPr="00D72AF3" w:rsidRDefault="00D72AF3" w:rsidP="00D72AF3"/>
    <w:p w14:paraId="045A534D" w14:textId="4025C195" w:rsidR="00E11368" w:rsidRPr="00710058" w:rsidRDefault="00710058">
      <w:pPr>
        <w:pStyle w:val="R-Normal"/>
        <w:rPr>
          <w:iCs/>
          <w:sz w:val="22"/>
          <w:szCs w:val="22"/>
        </w:rPr>
      </w:pPr>
      <w:r w:rsidRPr="00710058">
        <w:rPr>
          <w:iCs/>
          <w:sz w:val="22"/>
          <w:szCs w:val="22"/>
        </w:rPr>
        <w:t>[To Discuss]</w:t>
      </w:r>
    </w:p>
    <w:p w14:paraId="183A5D09" w14:textId="77777777" w:rsidR="00E11368" w:rsidRDefault="00E11368">
      <w:pPr>
        <w:pStyle w:val="R-Normal"/>
      </w:pPr>
    </w:p>
    <w:p w14:paraId="120FCE41" w14:textId="0218F360" w:rsidR="00E11368" w:rsidRDefault="00E11368" w:rsidP="00624FB6">
      <w:pPr>
        <w:pStyle w:val="Heading1"/>
        <w:jc w:val="left"/>
        <w:rPr>
          <w:sz w:val="32"/>
          <w:szCs w:val="32"/>
        </w:rPr>
      </w:pPr>
      <w:bookmarkStart w:id="27" w:name="_Toc338164451"/>
      <w:r w:rsidRPr="00624FB6">
        <w:rPr>
          <w:sz w:val="32"/>
          <w:szCs w:val="32"/>
        </w:rPr>
        <w:t>Customer Support</w:t>
      </w:r>
      <w:bookmarkEnd w:id="27"/>
    </w:p>
    <w:p w14:paraId="123D63CC" w14:textId="77777777" w:rsidR="00710058" w:rsidRPr="00710058" w:rsidRDefault="00710058" w:rsidP="00710058"/>
    <w:p w14:paraId="03685EFF" w14:textId="31F1C6AE" w:rsidR="00E11368" w:rsidRPr="00710058" w:rsidRDefault="00710058">
      <w:pPr>
        <w:pStyle w:val="R-Normal"/>
        <w:rPr>
          <w:iCs/>
          <w:sz w:val="22"/>
          <w:szCs w:val="22"/>
        </w:rPr>
      </w:pPr>
      <w:r w:rsidRPr="00710058">
        <w:rPr>
          <w:iCs/>
          <w:sz w:val="22"/>
          <w:szCs w:val="22"/>
        </w:rPr>
        <w:t>Errors will be sent via ethernet to a dedicated server, in which a dedicated team can help maintenance the K1. Customer support discussion is still in progress.</w:t>
      </w:r>
    </w:p>
    <w:p w14:paraId="561105C5" w14:textId="77777777" w:rsidR="00E11368" w:rsidRDefault="00E11368">
      <w:pPr>
        <w:pStyle w:val="R-Normal"/>
      </w:pPr>
    </w:p>
    <w:p w14:paraId="66174C0D" w14:textId="77777777" w:rsidR="00E11368" w:rsidRPr="00624FB6" w:rsidRDefault="00E11368" w:rsidP="00624FB6">
      <w:pPr>
        <w:pStyle w:val="Heading1"/>
        <w:jc w:val="left"/>
        <w:rPr>
          <w:sz w:val="32"/>
          <w:szCs w:val="32"/>
        </w:rPr>
      </w:pPr>
      <w:bookmarkStart w:id="28" w:name="_Toc338164452"/>
      <w:r w:rsidRPr="00624FB6">
        <w:rPr>
          <w:sz w:val="32"/>
          <w:szCs w:val="32"/>
        </w:rPr>
        <w:t>Appendices</w:t>
      </w:r>
      <w:bookmarkEnd w:id="28"/>
    </w:p>
    <w:p w14:paraId="067872E3" w14:textId="03803864" w:rsidR="00E11368" w:rsidRDefault="00E11368">
      <w:pPr>
        <w:pStyle w:val="R-Normal"/>
        <w:rPr>
          <w:i/>
          <w:color w:val="FF0000"/>
          <w:sz w:val="22"/>
          <w:szCs w:val="22"/>
        </w:rPr>
      </w:pPr>
    </w:p>
    <w:p w14:paraId="22D54CD3" w14:textId="77777777" w:rsidR="00710058" w:rsidRPr="00710058" w:rsidRDefault="00710058" w:rsidP="00710058">
      <w:pPr>
        <w:pStyle w:val="R-Normal"/>
        <w:rPr>
          <w:iCs/>
          <w:sz w:val="22"/>
          <w:szCs w:val="22"/>
        </w:rPr>
      </w:pPr>
      <w:r w:rsidRPr="00710058">
        <w:rPr>
          <w:iCs/>
          <w:sz w:val="22"/>
          <w:szCs w:val="22"/>
        </w:rPr>
        <w:t>[To Discuss]</w:t>
      </w:r>
    </w:p>
    <w:p w14:paraId="5ABAC028" w14:textId="77777777" w:rsidR="00710058" w:rsidRPr="00836D64" w:rsidRDefault="00710058">
      <w:pPr>
        <w:pStyle w:val="R-Normal"/>
        <w:rPr>
          <w:sz w:val="22"/>
          <w:szCs w:val="22"/>
        </w:rPr>
      </w:pPr>
    </w:p>
    <w:p w14:paraId="55DC28C2" w14:textId="30ADC889" w:rsidR="00E11368" w:rsidRDefault="00E11368" w:rsidP="00624FB6">
      <w:pPr>
        <w:pStyle w:val="Heading1"/>
        <w:jc w:val="left"/>
        <w:rPr>
          <w:sz w:val="32"/>
          <w:szCs w:val="32"/>
        </w:rPr>
      </w:pPr>
      <w:bookmarkStart w:id="29" w:name="_Toc338164453"/>
      <w:r w:rsidRPr="00624FB6">
        <w:rPr>
          <w:sz w:val="32"/>
          <w:szCs w:val="32"/>
        </w:rPr>
        <w:t>Glossary</w:t>
      </w:r>
      <w:bookmarkEnd w:id="29"/>
    </w:p>
    <w:p w14:paraId="15F30D82" w14:textId="77777777" w:rsidR="00710058" w:rsidRPr="00710058" w:rsidRDefault="00710058" w:rsidP="00710058"/>
    <w:p w14:paraId="7F90C425" w14:textId="7CF060A5" w:rsidR="00E11368" w:rsidRPr="00710058" w:rsidRDefault="00710058" w:rsidP="00710058">
      <w:pPr>
        <w:pStyle w:val="R-Normal"/>
        <w:numPr>
          <w:ilvl w:val="0"/>
          <w:numId w:val="17"/>
        </w:numPr>
        <w:rPr>
          <w:rFonts w:ascii="Times New Roman" w:hAnsi="Times New Roman"/>
          <w:sz w:val="22"/>
          <w:szCs w:val="22"/>
        </w:rPr>
      </w:pPr>
      <w:r w:rsidRPr="00710058">
        <w:rPr>
          <w:rFonts w:ascii="Times New Roman" w:hAnsi="Times New Roman"/>
          <w:sz w:val="22"/>
          <w:szCs w:val="22"/>
        </w:rPr>
        <w:t xml:space="preserve">LCD- </w:t>
      </w:r>
      <w:r w:rsidRPr="00710058">
        <w:rPr>
          <w:rStyle w:val="e24kjd"/>
          <w:rFonts w:ascii="Times New Roman" w:hAnsi="Times New Roman"/>
          <w:sz w:val="22"/>
          <w:szCs w:val="22"/>
        </w:rPr>
        <w:t>Liquid Crystal Display</w:t>
      </w:r>
    </w:p>
    <w:p w14:paraId="1B9381A6" w14:textId="4BAA484A" w:rsidR="00710058" w:rsidRPr="00710058" w:rsidRDefault="00710058" w:rsidP="00710058">
      <w:pPr>
        <w:pStyle w:val="R-Normal"/>
        <w:numPr>
          <w:ilvl w:val="0"/>
          <w:numId w:val="17"/>
        </w:numPr>
        <w:rPr>
          <w:rStyle w:val="e24kjd"/>
          <w:rFonts w:ascii="Times New Roman" w:hAnsi="Times New Roman"/>
          <w:sz w:val="22"/>
          <w:szCs w:val="22"/>
        </w:rPr>
      </w:pPr>
      <w:r w:rsidRPr="00710058">
        <w:rPr>
          <w:rFonts w:ascii="Times New Roman" w:hAnsi="Times New Roman"/>
          <w:sz w:val="22"/>
          <w:szCs w:val="22"/>
        </w:rPr>
        <w:t xml:space="preserve">HMI- </w:t>
      </w:r>
      <w:r w:rsidRPr="00710058">
        <w:rPr>
          <w:rStyle w:val="e24kjd"/>
          <w:rFonts w:ascii="Times New Roman" w:hAnsi="Times New Roman"/>
          <w:sz w:val="22"/>
          <w:szCs w:val="22"/>
        </w:rPr>
        <w:t>Human-Machine Interface</w:t>
      </w:r>
    </w:p>
    <w:p w14:paraId="5EA414F9" w14:textId="21032D46" w:rsidR="00710058" w:rsidRPr="00710058" w:rsidRDefault="00710058" w:rsidP="00710058">
      <w:pPr>
        <w:numPr>
          <w:ilvl w:val="0"/>
          <w:numId w:val="17"/>
        </w:numPr>
        <w:rPr>
          <w:sz w:val="22"/>
          <w:szCs w:val="22"/>
        </w:rPr>
      </w:pPr>
      <w:r w:rsidRPr="00710058">
        <w:rPr>
          <w:sz w:val="22"/>
          <w:szCs w:val="22"/>
        </w:rPr>
        <w:t>Light-emitting diode</w:t>
      </w:r>
    </w:p>
    <w:p w14:paraId="1D70C6AD" w14:textId="77777777" w:rsidR="00710058" w:rsidRPr="00710058" w:rsidRDefault="00710058" w:rsidP="00710058">
      <w:pPr>
        <w:pStyle w:val="R-Normal"/>
        <w:ind w:left="720"/>
        <w:rPr>
          <w:sz w:val="22"/>
          <w:szCs w:val="22"/>
        </w:rPr>
      </w:pPr>
    </w:p>
    <w:p w14:paraId="6FC1AFC2" w14:textId="00946263" w:rsidR="00E11368" w:rsidRDefault="00E11368" w:rsidP="00624FB6">
      <w:pPr>
        <w:pStyle w:val="Heading1"/>
        <w:jc w:val="left"/>
        <w:rPr>
          <w:sz w:val="32"/>
          <w:szCs w:val="32"/>
        </w:rPr>
      </w:pPr>
      <w:bookmarkStart w:id="30" w:name="_Toc338164454"/>
      <w:r w:rsidRPr="00624FB6">
        <w:rPr>
          <w:sz w:val="32"/>
          <w:szCs w:val="32"/>
        </w:rPr>
        <w:t>References</w:t>
      </w:r>
      <w:bookmarkEnd w:id="30"/>
    </w:p>
    <w:p w14:paraId="578F119B" w14:textId="77777777" w:rsidR="00710058" w:rsidRPr="00710058" w:rsidRDefault="00710058" w:rsidP="00710058">
      <w:pPr>
        <w:rPr>
          <w:sz w:val="22"/>
          <w:szCs w:val="22"/>
        </w:rPr>
      </w:pPr>
    </w:p>
    <w:p w14:paraId="023F058E" w14:textId="626CE51C" w:rsidR="00E11368" w:rsidRPr="00710058" w:rsidRDefault="00710058" w:rsidP="00710058">
      <w:pPr>
        <w:pStyle w:val="R-Normal"/>
        <w:numPr>
          <w:ilvl w:val="0"/>
          <w:numId w:val="16"/>
        </w:numPr>
        <w:rPr>
          <w:sz w:val="22"/>
          <w:szCs w:val="22"/>
        </w:rPr>
      </w:pPr>
      <w:r w:rsidRPr="00710058">
        <w:rPr>
          <w:sz w:val="22"/>
          <w:szCs w:val="22"/>
        </w:rPr>
        <w:t>Preliminary Requirements Document REG 112215</w:t>
      </w:r>
    </w:p>
    <w:p w14:paraId="069E439C" w14:textId="0BB60269" w:rsidR="00710058" w:rsidRDefault="00710058" w:rsidP="00710058">
      <w:pPr>
        <w:pStyle w:val="R-Normal"/>
        <w:numPr>
          <w:ilvl w:val="0"/>
          <w:numId w:val="16"/>
        </w:numPr>
        <w:rPr>
          <w:sz w:val="22"/>
          <w:szCs w:val="22"/>
        </w:rPr>
      </w:pPr>
      <w:r w:rsidRPr="00710058">
        <w:rPr>
          <w:sz w:val="22"/>
          <w:szCs w:val="22"/>
        </w:rPr>
        <w:t xml:space="preserve">Ccdc.gov: </w:t>
      </w:r>
      <w:hyperlink r:id="rId12" w:history="1">
        <w:r w:rsidRPr="00CE4CF4">
          <w:rPr>
            <w:rStyle w:val="Hyperlink"/>
            <w:sz w:val="22"/>
            <w:szCs w:val="22"/>
          </w:rPr>
          <w:t>https://www.cdc.gov/healthywater/global/wash_statistics.html</w:t>
        </w:r>
      </w:hyperlink>
    </w:p>
    <w:p w14:paraId="40230E88" w14:textId="77777777" w:rsidR="00710058" w:rsidRPr="00710058" w:rsidRDefault="00710058" w:rsidP="00710058">
      <w:pPr>
        <w:pStyle w:val="R-Normal"/>
        <w:ind w:left="720"/>
        <w:rPr>
          <w:sz w:val="22"/>
          <w:szCs w:val="22"/>
        </w:rPr>
      </w:pPr>
    </w:p>
    <w:p w14:paraId="46C4C0AC" w14:textId="77777777" w:rsidR="00E11368" w:rsidRPr="00624FB6" w:rsidRDefault="00E11368" w:rsidP="00624FB6">
      <w:pPr>
        <w:pStyle w:val="Heading1"/>
        <w:jc w:val="left"/>
        <w:rPr>
          <w:sz w:val="32"/>
          <w:szCs w:val="32"/>
        </w:rPr>
      </w:pPr>
      <w:bookmarkStart w:id="31" w:name="_Toc338164455"/>
      <w:r w:rsidRPr="00624FB6">
        <w:rPr>
          <w:sz w:val="32"/>
          <w:szCs w:val="32"/>
        </w:rPr>
        <w:t>Index</w:t>
      </w:r>
      <w:bookmarkEnd w:id="31"/>
    </w:p>
    <w:p w14:paraId="05206726" w14:textId="32D3B83B" w:rsidR="00E11368" w:rsidRPr="00710058" w:rsidRDefault="00710058">
      <w:pPr>
        <w:pStyle w:val="R-Normal"/>
        <w:rPr>
          <w:iCs/>
          <w:sz w:val="22"/>
          <w:szCs w:val="22"/>
        </w:rPr>
      </w:pPr>
      <w:r w:rsidRPr="00710058">
        <w:rPr>
          <w:iCs/>
          <w:sz w:val="22"/>
          <w:szCs w:val="22"/>
        </w:rPr>
        <w:t>[To Discuss]</w:t>
      </w:r>
    </w:p>
    <w:p w14:paraId="4721CD0F" w14:textId="77777777" w:rsidR="00E11368" w:rsidRPr="00836D64" w:rsidRDefault="00E11368">
      <w:pPr>
        <w:pStyle w:val="R-Normal"/>
        <w:rPr>
          <w:i/>
          <w:color w:val="FF0000"/>
          <w:sz w:val="22"/>
          <w:szCs w:val="22"/>
        </w:rPr>
      </w:pPr>
    </w:p>
    <w:p w14:paraId="76C49163" w14:textId="77777777" w:rsidR="00476EB0" w:rsidRDefault="00476EB0">
      <w:pPr>
        <w:pStyle w:val="R-Normal"/>
        <w:rPr>
          <w:i/>
          <w:color w:val="FF0000"/>
        </w:rPr>
      </w:pPr>
    </w:p>
    <w:p w14:paraId="6E0A741B" w14:textId="77777777" w:rsidR="00476EB0" w:rsidRPr="00624FB6" w:rsidRDefault="00476EB0" w:rsidP="00624FB6">
      <w:pPr>
        <w:pStyle w:val="Heading1"/>
        <w:jc w:val="left"/>
        <w:rPr>
          <w:sz w:val="32"/>
          <w:szCs w:val="32"/>
        </w:rPr>
      </w:pPr>
      <w:bookmarkStart w:id="32" w:name="_Toc260941783"/>
      <w:bookmarkStart w:id="33" w:name="_Toc261333360"/>
      <w:bookmarkStart w:id="34" w:name="_Toc334864264"/>
      <w:bookmarkStart w:id="35" w:name="_Toc338164456"/>
      <w:r w:rsidRPr="00624FB6">
        <w:rPr>
          <w:sz w:val="32"/>
          <w:szCs w:val="32"/>
        </w:rPr>
        <w:t>Approvals</w:t>
      </w:r>
      <w:bookmarkEnd w:id="32"/>
      <w:bookmarkEnd w:id="33"/>
      <w:bookmarkEnd w:id="34"/>
      <w:bookmarkEnd w:id="35"/>
    </w:p>
    <w:p w14:paraId="1DBDE46E" w14:textId="77777777" w:rsidR="00476EB0" w:rsidRDefault="00476EB0" w:rsidP="00476EB0">
      <w:pPr>
        <w:ind w:left="360"/>
      </w:pPr>
    </w:p>
    <w:p w14:paraId="18F11E57" w14:textId="0112D882" w:rsidR="00476EB0" w:rsidRDefault="00476EB0" w:rsidP="005564A0">
      <w:r w:rsidRPr="00DF63EE">
        <w:t xml:space="preserve">The signatures of the people below indicate an understanding in the purpose and content of this document by those signing it.  By signing this </w:t>
      </w:r>
      <w:r w:rsidR="00710058" w:rsidRPr="00DF63EE">
        <w:t>document,</w:t>
      </w:r>
      <w:r w:rsidRPr="00DF63EE">
        <w:t xml:space="preserve"> you indicate that you approve of the proposed projec</w:t>
      </w:r>
      <w:r>
        <w:t xml:space="preserve">t outlined in this </w:t>
      </w:r>
      <w:r w:rsidR="005564A0">
        <w:t>Requirements Document</w:t>
      </w:r>
      <w:r w:rsidRPr="00DF63EE">
        <w:t xml:space="preserve"> and that the next steps may be taken to create a </w:t>
      </w:r>
      <w:r w:rsidR="005564A0">
        <w:t>Functional Specification</w:t>
      </w:r>
      <w:r>
        <w:t xml:space="preserve"> and </w:t>
      </w:r>
      <w:r w:rsidR="005564A0">
        <w:t xml:space="preserve">to </w:t>
      </w:r>
      <w:r>
        <w:t>proceed with the project</w:t>
      </w:r>
      <w:r w:rsidRPr="00DF63EE">
        <w:t>.</w:t>
      </w:r>
    </w:p>
    <w:p w14:paraId="7525A2EE" w14:textId="77777777" w:rsidR="00476EB0" w:rsidRPr="00DF63EE" w:rsidRDefault="00476EB0" w:rsidP="00476EB0">
      <w:pPr>
        <w:ind w:left="360"/>
      </w:pPr>
    </w:p>
    <w:tbl>
      <w:tblPr>
        <w:tblW w:w="920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91"/>
        <w:gridCol w:w="2340"/>
        <w:gridCol w:w="3600"/>
        <w:gridCol w:w="1271"/>
      </w:tblGrid>
      <w:tr w:rsidR="00476EB0" w14:paraId="1170D5A3" w14:textId="77777777" w:rsidTr="00A76F80">
        <w:trPr>
          <w:jc w:val="center"/>
        </w:trPr>
        <w:tc>
          <w:tcPr>
            <w:tcW w:w="1991" w:type="dxa"/>
            <w:shd w:val="clear" w:color="auto" w:fill="E6E6E6"/>
            <w:vAlign w:val="center"/>
          </w:tcPr>
          <w:p w14:paraId="3FE86E8F" w14:textId="77777777" w:rsidR="00476EB0" w:rsidRPr="00A76F80" w:rsidRDefault="00476EB0" w:rsidP="00A76F80">
            <w:pPr>
              <w:pStyle w:val="TableText"/>
              <w:spacing w:before="120" w:after="120" w:line="240" w:lineRule="auto"/>
              <w:rPr>
                <w:b/>
                <w:bCs/>
                <w:sz w:val="24"/>
              </w:rPr>
            </w:pPr>
            <w:r w:rsidRPr="00A76F80">
              <w:rPr>
                <w:b/>
                <w:bCs/>
                <w:sz w:val="24"/>
              </w:rPr>
              <w:lastRenderedPageBreak/>
              <w:t>Approver Name</w:t>
            </w:r>
          </w:p>
        </w:tc>
        <w:tc>
          <w:tcPr>
            <w:tcW w:w="2340" w:type="dxa"/>
            <w:shd w:val="clear" w:color="auto" w:fill="E6E6E6"/>
            <w:vAlign w:val="center"/>
          </w:tcPr>
          <w:p w14:paraId="52E64594" w14:textId="77777777" w:rsidR="00476EB0" w:rsidRPr="00A76F80" w:rsidRDefault="00476EB0" w:rsidP="00A76F80">
            <w:pPr>
              <w:pStyle w:val="TableText"/>
              <w:spacing w:before="120" w:after="120" w:line="240" w:lineRule="auto"/>
              <w:rPr>
                <w:b/>
                <w:bCs/>
                <w:sz w:val="24"/>
              </w:rPr>
            </w:pPr>
            <w:r w:rsidRPr="00A76F80">
              <w:rPr>
                <w:b/>
                <w:bCs/>
                <w:sz w:val="24"/>
              </w:rPr>
              <w:t xml:space="preserve">Title </w:t>
            </w:r>
          </w:p>
        </w:tc>
        <w:tc>
          <w:tcPr>
            <w:tcW w:w="3600" w:type="dxa"/>
            <w:shd w:val="clear" w:color="auto" w:fill="E6E6E6"/>
            <w:vAlign w:val="center"/>
          </w:tcPr>
          <w:p w14:paraId="6708329A" w14:textId="77777777" w:rsidR="00476EB0" w:rsidRPr="00A76F80" w:rsidRDefault="00476EB0" w:rsidP="00A76F80">
            <w:pPr>
              <w:pStyle w:val="TableText"/>
              <w:spacing w:before="120" w:after="120" w:line="240" w:lineRule="auto"/>
              <w:rPr>
                <w:b/>
                <w:bCs/>
                <w:sz w:val="24"/>
              </w:rPr>
            </w:pPr>
            <w:r w:rsidRPr="00A76F80">
              <w:rPr>
                <w:b/>
                <w:bCs/>
                <w:sz w:val="24"/>
              </w:rPr>
              <w:t>Signature</w:t>
            </w:r>
          </w:p>
        </w:tc>
        <w:tc>
          <w:tcPr>
            <w:tcW w:w="1271" w:type="dxa"/>
            <w:shd w:val="clear" w:color="auto" w:fill="E6E6E6"/>
            <w:vAlign w:val="center"/>
          </w:tcPr>
          <w:p w14:paraId="408A371B" w14:textId="77777777" w:rsidR="00476EB0" w:rsidRPr="00A76F80" w:rsidRDefault="00476EB0" w:rsidP="00A76F80">
            <w:pPr>
              <w:pStyle w:val="TableText"/>
              <w:spacing w:before="120" w:after="120" w:line="240" w:lineRule="auto"/>
              <w:rPr>
                <w:b/>
                <w:bCs/>
                <w:sz w:val="24"/>
              </w:rPr>
            </w:pPr>
            <w:r w:rsidRPr="00A76F80">
              <w:rPr>
                <w:b/>
                <w:bCs/>
                <w:sz w:val="24"/>
              </w:rPr>
              <w:t>Date</w:t>
            </w:r>
          </w:p>
        </w:tc>
      </w:tr>
      <w:tr w:rsidR="00476EB0" w14:paraId="2BF16B70" w14:textId="77777777" w:rsidTr="00A76F80">
        <w:trPr>
          <w:jc w:val="center"/>
        </w:trPr>
        <w:tc>
          <w:tcPr>
            <w:tcW w:w="1991" w:type="dxa"/>
            <w:vAlign w:val="center"/>
          </w:tcPr>
          <w:p w14:paraId="30C084FD" w14:textId="5713E720" w:rsidR="00476EB0" w:rsidRPr="00A76F80" w:rsidRDefault="00D72AF3" w:rsidP="00A76F80">
            <w:pPr>
              <w:pStyle w:val="TableText"/>
              <w:spacing w:before="120" w:after="120" w:line="240" w:lineRule="auto"/>
              <w:rPr>
                <w:sz w:val="24"/>
              </w:rPr>
            </w:pPr>
            <w:r>
              <w:rPr>
                <w:sz w:val="24"/>
              </w:rPr>
              <w:t>Rodney Herrington</w:t>
            </w:r>
          </w:p>
        </w:tc>
        <w:tc>
          <w:tcPr>
            <w:tcW w:w="2340" w:type="dxa"/>
            <w:vAlign w:val="center"/>
          </w:tcPr>
          <w:p w14:paraId="64BAAF48" w14:textId="77777777" w:rsidR="00476EB0" w:rsidRPr="00A76F80" w:rsidRDefault="00476EB0" w:rsidP="00A76F80">
            <w:pPr>
              <w:pStyle w:val="TableText"/>
              <w:spacing w:before="120" w:after="120" w:line="240" w:lineRule="auto"/>
              <w:rPr>
                <w:sz w:val="24"/>
              </w:rPr>
            </w:pPr>
            <w:r w:rsidRPr="00A76F80">
              <w:rPr>
                <w:sz w:val="24"/>
              </w:rPr>
              <w:t>Sponsor</w:t>
            </w:r>
          </w:p>
        </w:tc>
        <w:tc>
          <w:tcPr>
            <w:tcW w:w="3600" w:type="dxa"/>
            <w:vAlign w:val="center"/>
          </w:tcPr>
          <w:p w14:paraId="68E34109" w14:textId="77777777" w:rsidR="00476EB0" w:rsidRPr="00A76F80" w:rsidRDefault="00476EB0" w:rsidP="00A76F80">
            <w:pPr>
              <w:pStyle w:val="TableText"/>
              <w:spacing w:before="120" w:after="120" w:line="240" w:lineRule="auto"/>
              <w:rPr>
                <w:sz w:val="24"/>
              </w:rPr>
            </w:pPr>
          </w:p>
        </w:tc>
        <w:tc>
          <w:tcPr>
            <w:tcW w:w="1271" w:type="dxa"/>
            <w:vAlign w:val="center"/>
          </w:tcPr>
          <w:p w14:paraId="7142D4FA" w14:textId="77777777" w:rsidR="00476EB0" w:rsidRPr="00A76F80" w:rsidRDefault="00476EB0" w:rsidP="00A76F80">
            <w:pPr>
              <w:pStyle w:val="TableText"/>
              <w:spacing w:before="120" w:after="120" w:line="240" w:lineRule="auto"/>
              <w:rPr>
                <w:sz w:val="24"/>
              </w:rPr>
            </w:pPr>
          </w:p>
        </w:tc>
      </w:tr>
      <w:tr w:rsidR="00476EB0" w14:paraId="39E49C43" w14:textId="77777777" w:rsidTr="00A76F80">
        <w:trPr>
          <w:jc w:val="center"/>
        </w:trPr>
        <w:tc>
          <w:tcPr>
            <w:tcW w:w="1991" w:type="dxa"/>
            <w:vAlign w:val="center"/>
          </w:tcPr>
          <w:p w14:paraId="67B381D3" w14:textId="779D3BFF" w:rsidR="00476EB0" w:rsidRPr="00A76F80" w:rsidRDefault="00476EB0" w:rsidP="00A76F80">
            <w:pPr>
              <w:pStyle w:val="TableText"/>
              <w:spacing w:before="120" w:after="120" w:line="240" w:lineRule="auto"/>
              <w:rPr>
                <w:sz w:val="24"/>
              </w:rPr>
            </w:pPr>
          </w:p>
        </w:tc>
        <w:tc>
          <w:tcPr>
            <w:tcW w:w="2340" w:type="dxa"/>
            <w:vAlign w:val="center"/>
          </w:tcPr>
          <w:p w14:paraId="6C886932" w14:textId="77777777" w:rsidR="00476EB0" w:rsidRPr="00A76F80" w:rsidRDefault="00476EB0" w:rsidP="00A76F80">
            <w:pPr>
              <w:pStyle w:val="TableText"/>
              <w:spacing w:before="120" w:after="120" w:line="240" w:lineRule="auto"/>
              <w:rPr>
                <w:sz w:val="24"/>
              </w:rPr>
            </w:pPr>
            <w:r w:rsidRPr="00A76F80">
              <w:rPr>
                <w:sz w:val="24"/>
              </w:rPr>
              <w:t>Technical Mentor</w:t>
            </w:r>
          </w:p>
        </w:tc>
        <w:tc>
          <w:tcPr>
            <w:tcW w:w="3600" w:type="dxa"/>
            <w:vAlign w:val="center"/>
          </w:tcPr>
          <w:p w14:paraId="4838926F" w14:textId="77777777" w:rsidR="00476EB0" w:rsidRPr="00A76F80" w:rsidRDefault="00476EB0" w:rsidP="00A76F80">
            <w:pPr>
              <w:pStyle w:val="TableText"/>
              <w:spacing w:before="120" w:after="120" w:line="240" w:lineRule="auto"/>
              <w:rPr>
                <w:sz w:val="24"/>
              </w:rPr>
            </w:pPr>
          </w:p>
        </w:tc>
        <w:tc>
          <w:tcPr>
            <w:tcW w:w="1271" w:type="dxa"/>
            <w:vAlign w:val="center"/>
          </w:tcPr>
          <w:p w14:paraId="3D567C20" w14:textId="77777777" w:rsidR="00476EB0" w:rsidRPr="00A76F80" w:rsidRDefault="00476EB0" w:rsidP="00A76F80">
            <w:pPr>
              <w:pStyle w:val="TableText"/>
              <w:spacing w:before="120" w:after="120" w:line="240" w:lineRule="auto"/>
              <w:rPr>
                <w:sz w:val="24"/>
              </w:rPr>
            </w:pPr>
          </w:p>
        </w:tc>
      </w:tr>
      <w:tr w:rsidR="00476EB0" w14:paraId="35408D86" w14:textId="77777777" w:rsidTr="00A76F80">
        <w:trPr>
          <w:jc w:val="center"/>
        </w:trPr>
        <w:tc>
          <w:tcPr>
            <w:tcW w:w="1991" w:type="dxa"/>
            <w:vAlign w:val="center"/>
          </w:tcPr>
          <w:p w14:paraId="124B7881" w14:textId="77777777" w:rsidR="00476EB0" w:rsidRPr="00A76F80" w:rsidRDefault="00476EB0" w:rsidP="00A76F80">
            <w:pPr>
              <w:pStyle w:val="TableText"/>
              <w:spacing w:before="120" w:after="120" w:line="240" w:lineRule="auto"/>
              <w:rPr>
                <w:sz w:val="24"/>
              </w:rPr>
            </w:pPr>
          </w:p>
        </w:tc>
        <w:tc>
          <w:tcPr>
            <w:tcW w:w="2340" w:type="dxa"/>
            <w:vAlign w:val="center"/>
          </w:tcPr>
          <w:p w14:paraId="745AAF3F" w14:textId="77777777" w:rsidR="00476EB0" w:rsidRPr="00A76F80" w:rsidRDefault="00476EB0" w:rsidP="00A76F80">
            <w:pPr>
              <w:pStyle w:val="TableText"/>
              <w:spacing w:before="120" w:after="120" w:line="240" w:lineRule="auto"/>
              <w:rPr>
                <w:sz w:val="24"/>
              </w:rPr>
            </w:pPr>
            <w:r w:rsidRPr="00A76F80">
              <w:rPr>
                <w:sz w:val="24"/>
              </w:rPr>
              <w:t>Project Manager</w:t>
            </w:r>
          </w:p>
        </w:tc>
        <w:tc>
          <w:tcPr>
            <w:tcW w:w="3600" w:type="dxa"/>
            <w:vAlign w:val="center"/>
          </w:tcPr>
          <w:p w14:paraId="5602018A" w14:textId="77777777" w:rsidR="00476EB0" w:rsidRPr="00A76F80" w:rsidRDefault="00476EB0" w:rsidP="00A76F80">
            <w:pPr>
              <w:pStyle w:val="TableText"/>
              <w:spacing w:before="120" w:after="120" w:line="240" w:lineRule="auto"/>
              <w:rPr>
                <w:sz w:val="24"/>
              </w:rPr>
            </w:pPr>
          </w:p>
        </w:tc>
        <w:tc>
          <w:tcPr>
            <w:tcW w:w="1271" w:type="dxa"/>
            <w:vAlign w:val="center"/>
          </w:tcPr>
          <w:p w14:paraId="2601FC80" w14:textId="77777777" w:rsidR="00476EB0" w:rsidRPr="00A76F80" w:rsidRDefault="00476EB0" w:rsidP="00A76F80">
            <w:pPr>
              <w:pStyle w:val="TableText"/>
              <w:spacing w:before="120" w:after="120" w:line="240" w:lineRule="auto"/>
              <w:rPr>
                <w:sz w:val="24"/>
              </w:rPr>
            </w:pPr>
          </w:p>
        </w:tc>
      </w:tr>
      <w:tr w:rsidR="00476EB0" w14:paraId="6AC43072" w14:textId="77777777" w:rsidTr="00A76F80">
        <w:trPr>
          <w:jc w:val="center"/>
        </w:trPr>
        <w:tc>
          <w:tcPr>
            <w:tcW w:w="1991" w:type="dxa"/>
            <w:vAlign w:val="center"/>
          </w:tcPr>
          <w:p w14:paraId="08820B0D" w14:textId="77777777" w:rsidR="00AB7493" w:rsidRDefault="00AB7493" w:rsidP="00A76F80">
            <w:pPr>
              <w:pStyle w:val="TableText"/>
              <w:spacing w:before="120" w:after="120" w:line="240" w:lineRule="auto"/>
              <w:rPr>
                <w:sz w:val="24"/>
              </w:rPr>
            </w:pPr>
            <w:r>
              <w:rPr>
                <w:sz w:val="24"/>
              </w:rPr>
              <w:t xml:space="preserve">Ramiro Jordan </w:t>
            </w:r>
          </w:p>
          <w:p w14:paraId="7FEE9C21" w14:textId="77777777" w:rsidR="00476EB0" w:rsidRPr="00A76F80" w:rsidRDefault="00AB7493" w:rsidP="00A76F80">
            <w:pPr>
              <w:pStyle w:val="TableText"/>
              <w:spacing w:before="120" w:after="120" w:line="240" w:lineRule="auto"/>
              <w:rPr>
                <w:sz w:val="24"/>
              </w:rPr>
            </w:pPr>
            <w:r>
              <w:rPr>
                <w:sz w:val="24"/>
              </w:rPr>
              <w:t>Ravi Jain</w:t>
            </w:r>
          </w:p>
        </w:tc>
        <w:tc>
          <w:tcPr>
            <w:tcW w:w="2340" w:type="dxa"/>
            <w:vAlign w:val="center"/>
          </w:tcPr>
          <w:p w14:paraId="7FE896D8" w14:textId="77777777" w:rsidR="00476EB0" w:rsidRPr="00A76F80" w:rsidRDefault="00476EB0" w:rsidP="00A76F80">
            <w:pPr>
              <w:pStyle w:val="TableText"/>
              <w:spacing w:before="120" w:after="120" w:line="240" w:lineRule="auto"/>
              <w:rPr>
                <w:sz w:val="24"/>
              </w:rPr>
            </w:pPr>
            <w:r w:rsidRPr="00A76F80">
              <w:rPr>
                <w:sz w:val="24"/>
              </w:rPr>
              <w:t>Instructor</w:t>
            </w:r>
            <w:r w:rsidR="00AB7493">
              <w:rPr>
                <w:sz w:val="24"/>
              </w:rPr>
              <w:t>(s)</w:t>
            </w:r>
          </w:p>
        </w:tc>
        <w:tc>
          <w:tcPr>
            <w:tcW w:w="3600" w:type="dxa"/>
            <w:vAlign w:val="center"/>
          </w:tcPr>
          <w:p w14:paraId="18EFDC39" w14:textId="77777777" w:rsidR="00476EB0" w:rsidRPr="00A76F80" w:rsidRDefault="00476EB0" w:rsidP="00A76F80">
            <w:pPr>
              <w:pStyle w:val="TableText"/>
              <w:spacing w:before="120" w:after="120" w:line="240" w:lineRule="auto"/>
              <w:rPr>
                <w:sz w:val="24"/>
              </w:rPr>
            </w:pPr>
          </w:p>
        </w:tc>
        <w:tc>
          <w:tcPr>
            <w:tcW w:w="1271" w:type="dxa"/>
            <w:vAlign w:val="center"/>
          </w:tcPr>
          <w:p w14:paraId="44E04502" w14:textId="77777777" w:rsidR="00476EB0" w:rsidRPr="00A76F80" w:rsidRDefault="00476EB0" w:rsidP="00A76F80">
            <w:pPr>
              <w:pStyle w:val="TableText"/>
              <w:spacing w:before="120" w:after="120" w:line="240" w:lineRule="auto"/>
              <w:rPr>
                <w:sz w:val="24"/>
              </w:rPr>
            </w:pPr>
          </w:p>
        </w:tc>
      </w:tr>
    </w:tbl>
    <w:p w14:paraId="038373A3" w14:textId="77777777" w:rsidR="00476EB0" w:rsidRPr="005564A0" w:rsidRDefault="00476EB0" w:rsidP="005564A0">
      <w:r w:rsidRPr="00975BE3">
        <w:rPr>
          <w:b/>
          <w:smallCaps/>
          <w:sz w:val="28"/>
          <w:szCs w:val="28"/>
        </w:rPr>
        <w:t xml:space="preserve"> </w:t>
      </w:r>
    </w:p>
    <w:sectPr w:rsidR="00476EB0" w:rsidRPr="005564A0" w:rsidSect="00021DE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DFCDB" w14:textId="77777777" w:rsidR="00D71711" w:rsidRDefault="00D71711">
      <w:r>
        <w:separator/>
      </w:r>
    </w:p>
  </w:endnote>
  <w:endnote w:type="continuationSeparator" w:id="0">
    <w:p w14:paraId="20EB0031" w14:textId="77777777" w:rsidR="00D71711" w:rsidRDefault="00D7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8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F3A1" w14:textId="77777777" w:rsidR="000D15ED" w:rsidRDefault="000D15ED" w:rsidP="00624F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BE2109" w14:textId="77777777" w:rsidR="000D15ED" w:rsidRDefault="000D1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094F3" w14:textId="77777777" w:rsidR="000D15ED" w:rsidRDefault="000D15ED" w:rsidP="00624F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AF1ADA" w14:textId="77777777" w:rsidR="000D15ED" w:rsidRDefault="000D15ED">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5AF8" w14:textId="77777777" w:rsidR="000D15ED" w:rsidRDefault="000D15ED">
    <w:pPr>
      <w:pStyle w:val="Footer"/>
      <w:jc w:val="center"/>
    </w:pPr>
    <w:r>
      <w:fldChar w:fldCharType="begin"/>
    </w:r>
    <w:r>
      <w:instrText xml:space="preserve"> PAGE   \* MERGEFORMAT </w:instrText>
    </w:r>
    <w:r>
      <w:fldChar w:fldCharType="separate"/>
    </w:r>
    <w:r>
      <w:rPr>
        <w:noProof/>
      </w:rPr>
      <w:t>7</w:t>
    </w:r>
    <w:r>
      <w:rPr>
        <w:noProof/>
      </w:rPr>
      <w:fldChar w:fldCharType="end"/>
    </w:r>
  </w:p>
  <w:p w14:paraId="5C76A7C5" w14:textId="77777777" w:rsidR="000D15ED" w:rsidRDefault="000D15ED">
    <w:pPr>
      <w:pStyle w:val="R-Normal"/>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9FA79" w14:textId="77777777" w:rsidR="00D71711" w:rsidRDefault="00D71711">
      <w:r>
        <w:separator/>
      </w:r>
    </w:p>
  </w:footnote>
  <w:footnote w:type="continuationSeparator" w:id="0">
    <w:p w14:paraId="11F5C7FB" w14:textId="77777777" w:rsidR="00D71711" w:rsidRDefault="00D7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26A8" w14:textId="0CA3D3A6" w:rsidR="000D15ED" w:rsidRPr="00DC259F" w:rsidRDefault="000D15ED" w:rsidP="009F0117">
    <w:pPr>
      <w:pStyle w:val="Header"/>
      <w:tabs>
        <w:tab w:val="clear" w:pos="8640"/>
      </w:tabs>
      <w:rPr>
        <w:rFonts w:ascii="Calibri" w:hAnsi="Calibri" w:cs="Calibri"/>
        <w:sz w:val="22"/>
        <w:szCs w:val="22"/>
      </w:rPr>
    </w:pPr>
    <w:r w:rsidRPr="009701CB">
      <w:rPr>
        <w:rFonts w:ascii="Calibri" w:hAnsi="Calibri" w:cs="Calibri"/>
        <w:sz w:val="22"/>
        <w:szCs w:val="22"/>
      </w:rPr>
      <w:t>K1 W</w:t>
    </w:r>
    <w:r>
      <w:rPr>
        <w:rFonts w:ascii="Calibri" w:hAnsi="Calibri" w:cs="Calibri"/>
        <w:sz w:val="22"/>
        <w:szCs w:val="22"/>
      </w:rPr>
      <w:t xml:space="preserve">ater </w:t>
    </w:r>
    <w:r w:rsidRPr="009701CB">
      <w:rPr>
        <w:rFonts w:ascii="Calibri" w:hAnsi="Calibri" w:cs="Calibri"/>
        <w:sz w:val="22"/>
        <w:szCs w:val="22"/>
      </w:rPr>
      <w:t>D</w:t>
    </w:r>
    <w:r>
      <w:rPr>
        <w:rFonts w:ascii="Calibri" w:hAnsi="Calibri" w:cs="Calibri"/>
        <w:sz w:val="22"/>
        <w:szCs w:val="22"/>
      </w:rPr>
      <w:t>isinfection</w:t>
    </w:r>
    <w:r w:rsidRPr="009701CB">
      <w:rPr>
        <w:rFonts w:ascii="Calibri" w:hAnsi="Calibri" w:cs="Calibri"/>
        <w:sz w:val="22"/>
        <w:szCs w:val="22"/>
      </w:rPr>
      <w:t xml:space="preserve"> G</w:t>
    </w:r>
    <w:r>
      <w:rPr>
        <w:rFonts w:ascii="Calibri" w:hAnsi="Calibri" w:cs="Calibri"/>
        <w:sz w:val="22"/>
        <w:szCs w:val="22"/>
      </w:rPr>
      <w:t>enerator</w:t>
    </w:r>
    <w:r w:rsidRPr="00DC259F">
      <w:rPr>
        <w:rFonts w:ascii="Calibri" w:hAnsi="Calibri" w:cs="Calibri"/>
        <w:sz w:val="22"/>
        <w:szCs w:val="22"/>
      </w:rPr>
      <w:tab/>
    </w:r>
    <w:r w:rsidRPr="00DC259F">
      <w:rPr>
        <w:rFonts w:ascii="Calibri" w:hAnsi="Calibri" w:cs="Calibri"/>
        <w:sz w:val="22"/>
        <w:szCs w:val="22"/>
      </w:rPr>
      <w:tab/>
      <w:t xml:space="preserve"> Preliminary Requirements Document</w:t>
    </w:r>
  </w:p>
  <w:p w14:paraId="2EC8F53E" w14:textId="77777777" w:rsidR="000D15ED" w:rsidRDefault="000D15ED">
    <w:pPr>
      <w:pStyle w:val="Header"/>
    </w:pPr>
  </w:p>
  <w:p w14:paraId="6E7508D0" w14:textId="77777777" w:rsidR="000D15ED" w:rsidRDefault="000D1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C5B3B"/>
    <w:multiLevelType w:val="hybridMultilevel"/>
    <w:tmpl w:val="626E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154"/>
    <w:multiLevelType w:val="hybridMultilevel"/>
    <w:tmpl w:val="8626D430"/>
    <w:lvl w:ilvl="0" w:tplc="E7D0A0CC">
      <w:start w:val="1"/>
      <w:numFmt w:val="decimal"/>
      <w:lvlText w:val="%1."/>
      <w:lvlJc w:val="left"/>
      <w:pPr>
        <w:tabs>
          <w:tab w:val="num" w:pos="720"/>
        </w:tabs>
        <w:ind w:left="720" w:hanging="360"/>
      </w:pPr>
    </w:lvl>
    <w:lvl w:ilvl="1" w:tplc="5A863064" w:tentative="1">
      <w:start w:val="1"/>
      <w:numFmt w:val="lowerLetter"/>
      <w:lvlText w:val="%2."/>
      <w:lvlJc w:val="left"/>
      <w:pPr>
        <w:tabs>
          <w:tab w:val="num" w:pos="1440"/>
        </w:tabs>
        <w:ind w:left="1440" w:hanging="360"/>
      </w:pPr>
    </w:lvl>
    <w:lvl w:ilvl="2" w:tplc="D73CA530" w:tentative="1">
      <w:start w:val="1"/>
      <w:numFmt w:val="lowerRoman"/>
      <w:lvlText w:val="%3."/>
      <w:lvlJc w:val="right"/>
      <w:pPr>
        <w:tabs>
          <w:tab w:val="num" w:pos="2160"/>
        </w:tabs>
        <w:ind w:left="2160" w:hanging="180"/>
      </w:pPr>
    </w:lvl>
    <w:lvl w:ilvl="3" w:tplc="C56C3CEE" w:tentative="1">
      <w:start w:val="1"/>
      <w:numFmt w:val="decimal"/>
      <w:lvlText w:val="%4."/>
      <w:lvlJc w:val="left"/>
      <w:pPr>
        <w:tabs>
          <w:tab w:val="num" w:pos="2880"/>
        </w:tabs>
        <w:ind w:left="2880" w:hanging="360"/>
      </w:pPr>
    </w:lvl>
    <w:lvl w:ilvl="4" w:tplc="C5BAF95E" w:tentative="1">
      <w:start w:val="1"/>
      <w:numFmt w:val="lowerLetter"/>
      <w:lvlText w:val="%5."/>
      <w:lvlJc w:val="left"/>
      <w:pPr>
        <w:tabs>
          <w:tab w:val="num" w:pos="3600"/>
        </w:tabs>
        <w:ind w:left="3600" w:hanging="360"/>
      </w:pPr>
    </w:lvl>
    <w:lvl w:ilvl="5" w:tplc="39D06C38" w:tentative="1">
      <w:start w:val="1"/>
      <w:numFmt w:val="lowerRoman"/>
      <w:lvlText w:val="%6."/>
      <w:lvlJc w:val="right"/>
      <w:pPr>
        <w:tabs>
          <w:tab w:val="num" w:pos="4320"/>
        </w:tabs>
        <w:ind w:left="4320" w:hanging="180"/>
      </w:pPr>
    </w:lvl>
    <w:lvl w:ilvl="6" w:tplc="2D0A4B5A" w:tentative="1">
      <w:start w:val="1"/>
      <w:numFmt w:val="decimal"/>
      <w:lvlText w:val="%7."/>
      <w:lvlJc w:val="left"/>
      <w:pPr>
        <w:tabs>
          <w:tab w:val="num" w:pos="5040"/>
        </w:tabs>
        <w:ind w:left="5040" w:hanging="360"/>
      </w:pPr>
    </w:lvl>
    <w:lvl w:ilvl="7" w:tplc="13B8B7C6" w:tentative="1">
      <w:start w:val="1"/>
      <w:numFmt w:val="lowerLetter"/>
      <w:lvlText w:val="%8."/>
      <w:lvlJc w:val="left"/>
      <w:pPr>
        <w:tabs>
          <w:tab w:val="num" w:pos="5760"/>
        </w:tabs>
        <w:ind w:left="5760" w:hanging="360"/>
      </w:pPr>
    </w:lvl>
    <w:lvl w:ilvl="8" w:tplc="ACD046D2" w:tentative="1">
      <w:start w:val="1"/>
      <w:numFmt w:val="lowerRoman"/>
      <w:lvlText w:val="%9."/>
      <w:lvlJc w:val="right"/>
      <w:pPr>
        <w:tabs>
          <w:tab w:val="num" w:pos="6480"/>
        </w:tabs>
        <w:ind w:left="6480" w:hanging="180"/>
      </w:pPr>
    </w:lvl>
  </w:abstractNum>
  <w:abstractNum w:abstractNumId="2" w15:restartNumberingAfterBreak="0">
    <w:nsid w:val="197B3613"/>
    <w:multiLevelType w:val="multilevel"/>
    <w:tmpl w:val="47B67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963DC"/>
    <w:multiLevelType w:val="multilevel"/>
    <w:tmpl w:val="725A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3745D"/>
    <w:multiLevelType w:val="multilevel"/>
    <w:tmpl w:val="B1A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A066A"/>
    <w:multiLevelType w:val="hybridMultilevel"/>
    <w:tmpl w:val="87F0A128"/>
    <w:lvl w:ilvl="0" w:tplc="57E8D706">
      <w:start w:val="1"/>
      <w:numFmt w:val="decimal"/>
      <w:lvlText w:val="%1."/>
      <w:lvlJc w:val="left"/>
      <w:pPr>
        <w:tabs>
          <w:tab w:val="num" w:pos="720"/>
        </w:tabs>
        <w:ind w:left="720" w:hanging="360"/>
      </w:pPr>
    </w:lvl>
    <w:lvl w:ilvl="1" w:tplc="81647986" w:tentative="1">
      <w:start w:val="1"/>
      <w:numFmt w:val="lowerLetter"/>
      <w:lvlText w:val="%2."/>
      <w:lvlJc w:val="left"/>
      <w:pPr>
        <w:tabs>
          <w:tab w:val="num" w:pos="1440"/>
        </w:tabs>
        <w:ind w:left="1440" w:hanging="360"/>
      </w:pPr>
    </w:lvl>
    <w:lvl w:ilvl="2" w:tplc="A43E7B26" w:tentative="1">
      <w:start w:val="1"/>
      <w:numFmt w:val="lowerRoman"/>
      <w:lvlText w:val="%3."/>
      <w:lvlJc w:val="right"/>
      <w:pPr>
        <w:tabs>
          <w:tab w:val="num" w:pos="2160"/>
        </w:tabs>
        <w:ind w:left="2160" w:hanging="180"/>
      </w:pPr>
    </w:lvl>
    <w:lvl w:ilvl="3" w:tplc="FF0E7B00" w:tentative="1">
      <w:start w:val="1"/>
      <w:numFmt w:val="decimal"/>
      <w:lvlText w:val="%4."/>
      <w:lvlJc w:val="left"/>
      <w:pPr>
        <w:tabs>
          <w:tab w:val="num" w:pos="2880"/>
        </w:tabs>
        <w:ind w:left="2880" w:hanging="360"/>
      </w:pPr>
    </w:lvl>
    <w:lvl w:ilvl="4" w:tplc="183E5226" w:tentative="1">
      <w:start w:val="1"/>
      <w:numFmt w:val="lowerLetter"/>
      <w:lvlText w:val="%5."/>
      <w:lvlJc w:val="left"/>
      <w:pPr>
        <w:tabs>
          <w:tab w:val="num" w:pos="3600"/>
        </w:tabs>
        <w:ind w:left="3600" w:hanging="360"/>
      </w:pPr>
    </w:lvl>
    <w:lvl w:ilvl="5" w:tplc="E58E0E86" w:tentative="1">
      <w:start w:val="1"/>
      <w:numFmt w:val="lowerRoman"/>
      <w:lvlText w:val="%6."/>
      <w:lvlJc w:val="right"/>
      <w:pPr>
        <w:tabs>
          <w:tab w:val="num" w:pos="4320"/>
        </w:tabs>
        <w:ind w:left="4320" w:hanging="180"/>
      </w:pPr>
    </w:lvl>
    <w:lvl w:ilvl="6" w:tplc="92CAD834" w:tentative="1">
      <w:start w:val="1"/>
      <w:numFmt w:val="decimal"/>
      <w:lvlText w:val="%7."/>
      <w:lvlJc w:val="left"/>
      <w:pPr>
        <w:tabs>
          <w:tab w:val="num" w:pos="5040"/>
        </w:tabs>
        <w:ind w:left="5040" w:hanging="360"/>
      </w:pPr>
    </w:lvl>
    <w:lvl w:ilvl="7" w:tplc="D1AC2EFA" w:tentative="1">
      <w:start w:val="1"/>
      <w:numFmt w:val="lowerLetter"/>
      <w:lvlText w:val="%8."/>
      <w:lvlJc w:val="left"/>
      <w:pPr>
        <w:tabs>
          <w:tab w:val="num" w:pos="5760"/>
        </w:tabs>
        <w:ind w:left="5760" w:hanging="360"/>
      </w:pPr>
    </w:lvl>
    <w:lvl w:ilvl="8" w:tplc="8B8622B2" w:tentative="1">
      <w:start w:val="1"/>
      <w:numFmt w:val="lowerRoman"/>
      <w:lvlText w:val="%9."/>
      <w:lvlJc w:val="right"/>
      <w:pPr>
        <w:tabs>
          <w:tab w:val="num" w:pos="6480"/>
        </w:tabs>
        <w:ind w:left="6480" w:hanging="180"/>
      </w:pPr>
    </w:lvl>
  </w:abstractNum>
  <w:abstractNum w:abstractNumId="6" w15:restartNumberingAfterBreak="0">
    <w:nsid w:val="380306B3"/>
    <w:multiLevelType w:val="hybridMultilevel"/>
    <w:tmpl w:val="7676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F262C"/>
    <w:multiLevelType w:val="hybridMultilevel"/>
    <w:tmpl w:val="48AC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E57430"/>
    <w:multiLevelType w:val="multilevel"/>
    <w:tmpl w:val="59F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82E5A"/>
    <w:multiLevelType w:val="multilevel"/>
    <w:tmpl w:val="E25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8276F"/>
    <w:multiLevelType w:val="hybridMultilevel"/>
    <w:tmpl w:val="10FC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465B2"/>
    <w:multiLevelType w:val="hybridMultilevel"/>
    <w:tmpl w:val="4B5455DE"/>
    <w:lvl w:ilvl="0" w:tplc="313E901E">
      <w:start w:val="1"/>
      <w:numFmt w:val="bullet"/>
      <w:lvlText w:val=""/>
      <w:lvlJc w:val="left"/>
      <w:pPr>
        <w:tabs>
          <w:tab w:val="num" w:pos="720"/>
        </w:tabs>
        <w:ind w:left="720" w:hanging="360"/>
      </w:pPr>
      <w:rPr>
        <w:rFonts w:ascii="Symbol" w:hAnsi="Symbol" w:hint="default"/>
      </w:rPr>
    </w:lvl>
    <w:lvl w:ilvl="1" w:tplc="63F87FE0" w:tentative="1">
      <w:start w:val="1"/>
      <w:numFmt w:val="bullet"/>
      <w:lvlText w:val="o"/>
      <w:lvlJc w:val="left"/>
      <w:pPr>
        <w:tabs>
          <w:tab w:val="num" w:pos="1440"/>
        </w:tabs>
        <w:ind w:left="1440" w:hanging="360"/>
      </w:pPr>
      <w:rPr>
        <w:rFonts w:ascii="Courier New" w:hAnsi="Courier New" w:hint="default"/>
      </w:rPr>
    </w:lvl>
    <w:lvl w:ilvl="2" w:tplc="40AC960C" w:tentative="1">
      <w:start w:val="1"/>
      <w:numFmt w:val="bullet"/>
      <w:lvlText w:val=""/>
      <w:lvlJc w:val="left"/>
      <w:pPr>
        <w:tabs>
          <w:tab w:val="num" w:pos="2160"/>
        </w:tabs>
        <w:ind w:left="2160" w:hanging="360"/>
      </w:pPr>
      <w:rPr>
        <w:rFonts w:ascii="Wingdings" w:hAnsi="Wingdings" w:hint="default"/>
      </w:rPr>
    </w:lvl>
    <w:lvl w:ilvl="3" w:tplc="D278C066" w:tentative="1">
      <w:start w:val="1"/>
      <w:numFmt w:val="bullet"/>
      <w:lvlText w:val=""/>
      <w:lvlJc w:val="left"/>
      <w:pPr>
        <w:tabs>
          <w:tab w:val="num" w:pos="2880"/>
        </w:tabs>
        <w:ind w:left="2880" w:hanging="360"/>
      </w:pPr>
      <w:rPr>
        <w:rFonts w:ascii="Symbol" w:hAnsi="Symbol" w:hint="default"/>
      </w:rPr>
    </w:lvl>
    <w:lvl w:ilvl="4" w:tplc="AC0CCBFA" w:tentative="1">
      <w:start w:val="1"/>
      <w:numFmt w:val="bullet"/>
      <w:lvlText w:val="o"/>
      <w:lvlJc w:val="left"/>
      <w:pPr>
        <w:tabs>
          <w:tab w:val="num" w:pos="3600"/>
        </w:tabs>
        <w:ind w:left="3600" w:hanging="360"/>
      </w:pPr>
      <w:rPr>
        <w:rFonts w:ascii="Courier New" w:hAnsi="Courier New" w:hint="default"/>
      </w:rPr>
    </w:lvl>
    <w:lvl w:ilvl="5" w:tplc="AAEEE54A" w:tentative="1">
      <w:start w:val="1"/>
      <w:numFmt w:val="bullet"/>
      <w:lvlText w:val=""/>
      <w:lvlJc w:val="left"/>
      <w:pPr>
        <w:tabs>
          <w:tab w:val="num" w:pos="4320"/>
        </w:tabs>
        <w:ind w:left="4320" w:hanging="360"/>
      </w:pPr>
      <w:rPr>
        <w:rFonts w:ascii="Wingdings" w:hAnsi="Wingdings" w:hint="default"/>
      </w:rPr>
    </w:lvl>
    <w:lvl w:ilvl="6" w:tplc="F788E474" w:tentative="1">
      <w:start w:val="1"/>
      <w:numFmt w:val="bullet"/>
      <w:lvlText w:val=""/>
      <w:lvlJc w:val="left"/>
      <w:pPr>
        <w:tabs>
          <w:tab w:val="num" w:pos="5040"/>
        </w:tabs>
        <w:ind w:left="5040" w:hanging="360"/>
      </w:pPr>
      <w:rPr>
        <w:rFonts w:ascii="Symbol" w:hAnsi="Symbol" w:hint="default"/>
      </w:rPr>
    </w:lvl>
    <w:lvl w:ilvl="7" w:tplc="EC5081F6" w:tentative="1">
      <w:start w:val="1"/>
      <w:numFmt w:val="bullet"/>
      <w:lvlText w:val="o"/>
      <w:lvlJc w:val="left"/>
      <w:pPr>
        <w:tabs>
          <w:tab w:val="num" w:pos="5760"/>
        </w:tabs>
        <w:ind w:left="5760" w:hanging="360"/>
      </w:pPr>
      <w:rPr>
        <w:rFonts w:ascii="Courier New" w:hAnsi="Courier New" w:hint="default"/>
      </w:rPr>
    </w:lvl>
    <w:lvl w:ilvl="8" w:tplc="428683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39602E"/>
    <w:multiLevelType w:val="multilevel"/>
    <w:tmpl w:val="075480C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mbria" w:hAnsi="Cambria"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7FF79CE"/>
    <w:multiLevelType w:val="hybridMultilevel"/>
    <w:tmpl w:val="2BAA7A0A"/>
    <w:lvl w:ilvl="0" w:tplc="4C7EF578">
      <w:start w:val="1"/>
      <w:numFmt w:val="decimal"/>
      <w:lvlText w:val="%1."/>
      <w:lvlJc w:val="left"/>
      <w:pPr>
        <w:tabs>
          <w:tab w:val="num" w:pos="720"/>
        </w:tabs>
        <w:ind w:left="720" w:hanging="360"/>
      </w:pPr>
    </w:lvl>
    <w:lvl w:ilvl="1" w:tplc="942252D6" w:tentative="1">
      <w:start w:val="1"/>
      <w:numFmt w:val="lowerLetter"/>
      <w:lvlText w:val="%2."/>
      <w:lvlJc w:val="left"/>
      <w:pPr>
        <w:tabs>
          <w:tab w:val="num" w:pos="1440"/>
        </w:tabs>
        <w:ind w:left="1440" w:hanging="360"/>
      </w:pPr>
    </w:lvl>
    <w:lvl w:ilvl="2" w:tplc="3C202C6A" w:tentative="1">
      <w:start w:val="1"/>
      <w:numFmt w:val="lowerRoman"/>
      <w:lvlText w:val="%3."/>
      <w:lvlJc w:val="right"/>
      <w:pPr>
        <w:tabs>
          <w:tab w:val="num" w:pos="2160"/>
        </w:tabs>
        <w:ind w:left="2160" w:hanging="180"/>
      </w:pPr>
    </w:lvl>
    <w:lvl w:ilvl="3" w:tplc="3C96C1A8" w:tentative="1">
      <w:start w:val="1"/>
      <w:numFmt w:val="decimal"/>
      <w:lvlText w:val="%4."/>
      <w:lvlJc w:val="left"/>
      <w:pPr>
        <w:tabs>
          <w:tab w:val="num" w:pos="2880"/>
        </w:tabs>
        <w:ind w:left="2880" w:hanging="360"/>
      </w:pPr>
    </w:lvl>
    <w:lvl w:ilvl="4" w:tplc="CE16A974" w:tentative="1">
      <w:start w:val="1"/>
      <w:numFmt w:val="lowerLetter"/>
      <w:lvlText w:val="%5."/>
      <w:lvlJc w:val="left"/>
      <w:pPr>
        <w:tabs>
          <w:tab w:val="num" w:pos="3600"/>
        </w:tabs>
        <w:ind w:left="3600" w:hanging="360"/>
      </w:pPr>
    </w:lvl>
    <w:lvl w:ilvl="5" w:tplc="6AA84F7A" w:tentative="1">
      <w:start w:val="1"/>
      <w:numFmt w:val="lowerRoman"/>
      <w:lvlText w:val="%6."/>
      <w:lvlJc w:val="right"/>
      <w:pPr>
        <w:tabs>
          <w:tab w:val="num" w:pos="4320"/>
        </w:tabs>
        <w:ind w:left="4320" w:hanging="180"/>
      </w:pPr>
    </w:lvl>
    <w:lvl w:ilvl="6" w:tplc="80861E08" w:tentative="1">
      <w:start w:val="1"/>
      <w:numFmt w:val="decimal"/>
      <w:lvlText w:val="%7."/>
      <w:lvlJc w:val="left"/>
      <w:pPr>
        <w:tabs>
          <w:tab w:val="num" w:pos="5040"/>
        </w:tabs>
        <w:ind w:left="5040" w:hanging="360"/>
      </w:pPr>
    </w:lvl>
    <w:lvl w:ilvl="7" w:tplc="5B7AAA48" w:tentative="1">
      <w:start w:val="1"/>
      <w:numFmt w:val="lowerLetter"/>
      <w:lvlText w:val="%8."/>
      <w:lvlJc w:val="left"/>
      <w:pPr>
        <w:tabs>
          <w:tab w:val="num" w:pos="5760"/>
        </w:tabs>
        <w:ind w:left="5760" w:hanging="360"/>
      </w:pPr>
    </w:lvl>
    <w:lvl w:ilvl="8" w:tplc="1A7C7AA0" w:tentative="1">
      <w:start w:val="1"/>
      <w:numFmt w:val="lowerRoman"/>
      <w:lvlText w:val="%9."/>
      <w:lvlJc w:val="right"/>
      <w:pPr>
        <w:tabs>
          <w:tab w:val="num" w:pos="6480"/>
        </w:tabs>
        <w:ind w:left="6480" w:hanging="180"/>
      </w:pPr>
    </w:lvl>
  </w:abstractNum>
  <w:abstractNum w:abstractNumId="15" w15:restartNumberingAfterBreak="0">
    <w:nsid w:val="6BFF643F"/>
    <w:multiLevelType w:val="hybridMultilevel"/>
    <w:tmpl w:val="FD462822"/>
    <w:lvl w:ilvl="0" w:tplc="E220A74C">
      <w:start w:val="1"/>
      <w:numFmt w:val="decimal"/>
      <w:lvlText w:val="%1."/>
      <w:lvlJc w:val="left"/>
      <w:pPr>
        <w:tabs>
          <w:tab w:val="num" w:pos="720"/>
        </w:tabs>
        <w:ind w:left="720" w:hanging="360"/>
      </w:pPr>
    </w:lvl>
    <w:lvl w:ilvl="1" w:tplc="AC8E461A" w:tentative="1">
      <w:start w:val="1"/>
      <w:numFmt w:val="lowerLetter"/>
      <w:lvlText w:val="%2."/>
      <w:lvlJc w:val="left"/>
      <w:pPr>
        <w:tabs>
          <w:tab w:val="num" w:pos="1440"/>
        </w:tabs>
        <w:ind w:left="1440" w:hanging="360"/>
      </w:pPr>
    </w:lvl>
    <w:lvl w:ilvl="2" w:tplc="AD260BD6" w:tentative="1">
      <w:start w:val="1"/>
      <w:numFmt w:val="lowerRoman"/>
      <w:lvlText w:val="%3."/>
      <w:lvlJc w:val="right"/>
      <w:pPr>
        <w:tabs>
          <w:tab w:val="num" w:pos="2160"/>
        </w:tabs>
        <w:ind w:left="2160" w:hanging="180"/>
      </w:pPr>
    </w:lvl>
    <w:lvl w:ilvl="3" w:tplc="857C6D48" w:tentative="1">
      <w:start w:val="1"/>
      <w:numFmt w:val="decimal"/>
      <w:lvlText w:val="%4."/>
      <w:lvlJc w:val="left"/>
      <w:pPr>
        <w:tabs>
          <w:tab w:val="num" w:pos="2880"/>
        </w:tabs>
        <w:ind w:left="2880" w:hanging="360"/>
      </w:pPr>
    </w:lvl>
    <w:lvl w:ilvl="4" w:tplc="D3587DD2" w:tentative="1">
      <w:start w:val="1"/>
      <w:numFmt w:val="lowerLetter"/>
      <w:lvlText w:val="%5."/>
      <w:lvlJc w:val="left"/>
      <w:pPr>
        <w:tabs>
          <w:tab w:val="num" w:pos="3600"/>
        </w:tabs>
        <w:ind w:left="3600" w:hanging="360"/>
      </w:pPr>
    </w:lvl>
    <w:lvl w:ilvl="5" w:tplc="680AAC76" w:tentative="1">
      <w:start w:val="1"/>
      <w:numFmt w:val="lowerRoman"/>
      <w:lvlText w:val="%6."/>
      <w:lvlJc w:val="right"/>
      <w:pPr>
        <w:tabs>
          <w:tab w:val="num" w:pos="4320"/>
        </w:tabs>
        <w:ind w:left="4320" w:hanging="180"/>
      </w:pPr>
    </w:lvl>
    <w:lvl w:ilvl="6" w:tplc="DCA0A4A2" w:tentative="1">
      <w:start w:val="1"/>
      <w:numFmt w:val="decimal"/>
      <w:lvlText w:val="%7."/>
      <w:lvlJc w:val="left"/>
      <w:pPr>
        <w:tabs>
          <w:tab w:val="num" w:pos="5040"/>
        </w:tabs>
        <w:ind w:left="5040" w:hanging="360"/>
      </w:pPr>
    </w:lvl>
    <w:lvl w:ilvl="7" w:tplc="49C2E706" w:tentative="1">
      <w:start w:val="1"/>
      <w:numFmt w:val="lowerLetter"/>
      <w:lvlText w:val="%8."/>
      <w:lvlJc w:val="left"/>
      <w:pPr>
        <w:tabs>
          <w:tab w:val="num" w:pos="5760"/>
        </w:tabs>
        <w:ind w:left="5760" w:hanging="360"/>
      </w:pPr>
    </w:lvl>
    <w:lvl w:ilvl="8" w:tplc="6D306A4C" w:tentative="1">
      <w:start w:val="1"/>
      <w:numFmt w:val="lowerRoman"/>
      <w:lvlText w:val="%9."/>
      <w:lvlJc w:val="right"/>
      <w:pPr>
        <w:tabs>
          <w:tab w:val="num" w:pos="6480"/>
        </w:tabs>
        <w:ind w:left="6480" w:hanging="180"/>
      </w:pPr>
    </w:lvl>
  </w:abstractNum>
  <w:abstractNum w:abstractNumId="16" w15:restartNumberingAfterBreak="0">
    <w:nsid w:val="73067807"/>
    <w:multiLevelType w:val="multilevel"/>
    <w:tmpl w:val="0F1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5"/>
  </w:num>
  <w:num w:numId="4">
    <w:abstractNumId w:val="12"/>
  </w:num>
  <w:num w:numId="5">
    <w:abstractNumId w:val="15"/>
  </w:num>
  <w:num w:numId="6">
    <w:abstractNumId w:val="8"/>
  </w:num>
  <w:num w:numId="7">
    <w:abstractNumId w:val="13"/>
  </w:num>
  <w:num w:numId="8">
    <w:abstractNumId w:val="4"/>
  </w:num>
  <w:num w:numId="9">
    <w:abstractNumId w:val="9"/>
  </w:num>
  <w:num w:numId="10">
    <w:abstractNumId w:val="3"/>
  </w:num>
  <w:num w:numId="11">
    <w:abstractNumId w:val="10"/>
  </w:num>
  <w:num w:numId="12">
    <w:abstractNumId w:val="2"/>
  </w:num>
  <w:num w:numId="13">
    <w:abstractNumId w:val="16"/>
  </w:num>
  <w:num w:numId="14">
    <w:abstractNumId w:val="6"/>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2C5"/>
    <w:rsid w:val="00021DE3"/>
    <w:rsid w:val="00024D51"/>
    <w:rsid w:val="0005509B"/>
    <w:rsid w:val="000D15ED"/>
    <w:rsid w:val="000F6322"/>
    <w:rsid w:val="00116B25"/>
    <w:rsid w:val="0018667C"/>
    <w:rsid w:val="001913EC"/>
    <w:rsid w:val="002A406A"/>
    <w:rsid w:val="00333757"/>
    <w:rsid w:val="00385D79"/>
    <w:rsid w:val="003A65BC"/>
    <w:rsid w:val="003D7775"/>
    <w:rsid w:val="003E151D"/>
    <w:rsid w:val="004439B3"/>
    <w:rsid w:val="00476EB0"/>
    <w:rsid w:val="0049143D"/>
    <w:rsid w:val="004D6F1D"/>
    <w:rsid w:val="004D7A28"/>
    <w:rsid w:val="004E4EE7"/>
    <w:rsid w:val="00510369"/>
    <w:rsid w:val="005564A0"/>
    <w:rsid w:val="005F116F"/>
    <w:rsid w:val="00624FB6"/>
    <w:rsid w:val="00660618"/>
    <w:rsid w:val="00710058"/>
    <w:rsid w:val="00777A1B"/>
    <w:rsid w:val="008222D6"/>
    <w:rsid w:val="00832D4D"/>
    <w:rsid w:val="00836D64"/>
    <w:rsid w:val="008B4642"/>
    <w:rsid w:val="00932F60"/>
    <w:rsid w:val="009701CB"/>
    <w:rsid w:val="009F0117"/>
    <w:rsid w:val="00A46C8E"/>
    <w:rsid w:val="00A76F80"/>
    <w:rsid w:val="00AB7493"/>
    <w:rsid w:val="00B93EA8"/>
    <w:rsid w:val="00BB4492"/>
    <w:rsid w:val="00C13B9E"/>
    <w:rsid w:val="00C60F03"/>
    <w:rsid w:val="00CE114D"/>
    <w:rsid w:val="00CF252C"/>
    <w:rsid w:val="00D71711"/>
    <w:rsid w:val="00D72AF3"/>
    <w:rsid w:val="00D76932"/>
    <w:rsid w:val="00DC259F"/>
    <w:rsid w:val="00E11368"/>
    <w:rsid w:val="00E472C5"/>
    <w:rsid w:val="00E6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62F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4FB6"/>
    <w:rPr>
      <w:sz w:val="24"/>
    </w:rPr>
  </w:style>
  <w:style w:type="paragraph" w:styleId="Heading1">
    <w:name w:val="heading 1"/>
    <w:basedOn w:val="Normal"/>
    <w:next w:val="Normal"/>
    <w:link w:val="Heading1Char"/>
    <w:qFormat/>
    <w:rsid w:val="004E4EE7"/>
    <w:pPr>
      <w:keepNext/>
      <w:numPr>
        <w:numId w:val="7"/>
      </w:numPr>
      <w:jc w:val="center"/>
      <w:outlineLvl w:val="0"/>
    </w:pPr>
    <w:rPr>
      <w:b/>
      <w:sz w:val="22"/>
    </w:rPr>
  </w:style>
  <w:style w:type="paragraph" w:styleId="Heading2">
    <w:name w:val="heading 2"/>
    <w:basedOn w:val="Normal"/>
    <w:next w:val="Normal"/>
    <w:link w:val="Heading2Char"/>
    <w:unhideWhenUsed/>
    <w:qFormat/>
    <w:rsid w:val="00624FB6"/>
    <w:pPr>
      <w:keepNext/>
      <w:numPr>
        <w:ilvl w:val="1"/>
        <w:numId w:val="7"/>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24FB6"/>
    <w:pPr>
      <w:keepNext/>
      <w:numPr>
        <w:ilvl w:val="2"/>
        <w:numId w:val="7"/>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24FB6"/>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24FB6"/>
    <w:pPr>
      <w:numPr>
        <w:ilvl w:val="4"/>
        <w:numId w:val="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24FB6"/>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24FB6"/>
    <w:pPr>
      <w:numPr>
        <w:ilvl w:val="6"/>
        <w:numId w:val="7"/>
      </w:numPr>
      <w:spacing w:before="240" w:after="60"/>
      <w:outlineLvl w:val="6"/>
    </w:pPr>
    <w:rPr>
      <w:rFonts w:ascii="Calibri" w:hAnsi="Calibri"/>
      <w:szCs w:val="24"/>
    </w:rPr>
  </w:style>
  <w:style w:type="paragraph" w:styleId="Heading8">
    <w:name w:val="heading 8"/>
    <w:basedOn w:val="Normal"/>
    <w:next w:val="Normal"/>
    <w:link w:val="Heading8Char"/>
    <w:semiHidden/>
    <w:unhideWhenUsed/>
    <w:qFormat/>
    <w:rsid w:val="00624FB6"/>
    <w:pPr>
      <w:numPr>
        <w:ilvl w:val="7"/>
        <w:numId w:val="7"/>
      </w:num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624FB6"/>
    <w:pPr>
      <w:numPr>
        <w:ilvl w:val="8"/>
        <w:numId w:val="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sz w:val="28"/>
    </w:rPr>
  </w:style>
  <w:style w:type="paragraph" w:customStyle="1" w:styleId="R-Normal">
    <w:name w:val="R-Normal"/>
    <w:basedOn w:val="Normal"/>
    <w:rPr>
      <w:rFonts w:ascii="Arial" w:hAnsi="Arial"/>
      <w:sz w:val="20"/>
    </w:rPr>
  </w:style>
  <w:style w:type="paragraph" w:customStyle="1" w:styleId="R-SectionHeader">
    <w:name w:val="R-Section Header"/>
    <w:basedOn w:val="Normal"/>
    <w:next w:val="Normal"/>
    <w:rPr>
      <w:rFonts w:ascii="Arial" w:hAnsi="Arial"/>
      <w:b/>
    </w:rPr>
  </w:style>
  <w:style w:type="paragraph" w:customStyle="1" w:styleId="R-SubHead1">
    <w:name w:val="R-SubHead 1"/>
    <w:basedOn w:val="Normal"/>
    <w:next w:val="R-Normal"/>
    <w:pPr>
      <w:pBdr>
        <w:bottom w:val="single" w:sz="4" w:space="1" w:color="auto"/>
      </w:pBdr>
    </w:pPr>
    <w:rPr>
      <w:rFonts w:ascii="Arial" w:hAnsi="Arial"/>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rsid w:val="004E4EE7"/>
    <w:rPr>
      <w:b/>
      <w:sz w:val="22"/>
    </w:rPr>
  </w:style>
  <w:style w:type="paragraph" w:customStyle="1" w:styleId="TableText">
    <w:name w:val="Table Text"/>
    <w:basedOn w:val="Normal"/>
    <w:rsid w:val="00476EB0"/>
    <w:pPr>
      <w:spacing w:line="220" w:lineRule="exact"/>
    </w:pPr>
    <w:rPr>
      <w:rFonts w:ascii="Arial" w:hAnsi="Arial"/>
      <w:sz w:val="18"/>
      <w:szCs w:val="24"/>
    </w:rPr>
  </w:style>
  <w:style w:type="character" w:customStyle="1" w:styleId="HeaderChar">
    <w:name w:val="Header Char"/>
    <w:link w:val="Header"/>
    <w:uiPriority w:val="99"/>
    <w:rsid w:val="009F0117"/>
    <w:rPr>
      <w:sz w:val="24"/>
    </w:rPr>
  </w:style>
  <w:style w:type="paragraph" w:styleId="BalloonText">
    <w:name w:val="Balloon Text"/>
    <w:basedOn w:val="Normal"/>
    <w:link w:val="BalloonTextChar"/>
    <w:rsid w:val="009F0117"/>
    <w:rPr>
      <w:rFonts w:ascii="Tahoma" w:hAnsi="Tahoma" w:cs="Tahoma"/>
      <w:sz w:val="16"/>
      <w:szCs w:val="16"/>
    </w:rPr>
  </w:style>
  <w:style w:type="character" w:customStyle="1" w:styleId="BalloonTextChar">
    <w:name w:val="Balloon Text Char"/>
    <w:link w:val="BalloonText"/>
    <w:rsid w:val="009F0117"/>
    <w:rPr>
      <w:rFonts w:ascii="Tahoma" w:hAnsi="Tahoma" w:cs="Tahoma"/>
      <w:sz w:val="16"/>
      <w:szCs w:val="16"/>
    </w:rPr>
  </w:style>
  <w:style w:type="character" w:customStyle="1" w:styleId="FooterChar">
    <w:name w:val="Footer Char"/>
    <w:link w:val="Footer"/>
    <w:uiPriority w:val="99"/>
    <w:rsid w:val="009F0117"/>
    <w:rPr>
      <w:sz w:val="24"/>
    </w:rPr>
  </w:style>
  <w:style w:type="table" w:styleId="TableGrid">
    <w:name w:val="Table Grid"/>
    <w:basedOn w:val="TableNormal"/>
    <w:uiPriority w:val="59"/>
    <w:rsid w:val="00624FB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24FB6"/>
    <w:rPr>
      <w:rFonts w:ascii="Cambria" w:eastAsia="Times New Roman" w:hAnsi="Cambria" w:cs="Times New Roman"/>
      <w:b/>
      <w:bCs/>
      <w:i/>
      <w:iCs/>
      <w:sz w:val="28"/>
      <w:szCs w:val="28"/>
    </w:rPr>
  </w:style>
  <w:style w:type="character" w:customStyle="1" w:styleId="Heading3Char">
    <w:name w:val="Heading 3 Char"/>
    <w:link w:val="Heading3"/>
    <w:rsid w:val="00624FB6"/>
    <w:rPr>
      <w:rFonts w:ascii="Cambria" w:eastAsia="Times New Roman" w:hAnsi="Cambria" w:cs="Times New Roman"/>
      <w:b/>
      <w:bCs/>
      <w:sz w:val="26"/>
      <w:szCs w:val="26"/>
    </w:rPr>
  </w:style>
  <w:style w:type="character" w:customStyle="1" w:styleId="Heading4Char">
    <w:name w:val="Heading 4 Char"/>
    <w:link w:val="Heading4"/>
    <w:rsid w:val="00624FB6"/>
    <w:rPr>
      <w:rFonts w:ascii="Calibri" w:eastAsia="Times New Roman" w:hAnsi="Calibri" w:cs="Times New Roman"/>
      <w:b/>
      <w:bCs/>
      <w:sz w:val="28"/>
      <w:szCs w:val="28"/>
    </w:rPr>
  </w:style>
  <w:style w:type="character" w:customStyle="1" w:styleId="Heading5Char">
    <w:name w:val="Heading 5 Char"/>
    <w:link w:val="Heading5"/>
    <w:semiHidden/>
    <w:rsid w:val="00624FB6"/>
    <w:rPr>
      <w:rFonts w:ascii="Calibri" w:eastAsia="Times New Roman" w:hAnsi="Calibri" w:cs="Times New Roman"/>
      <w:b/>
      <w:bCs/>
      <w:i/>
      <w:iCs/>
      <w:sz w:val="26"/>
      <w:szCs w:val="26"/>
    </w:rPr>
  </w:style>
  <w:style w:type="character" w:customStyle="1" w:styleId="Heading6Char">
    <w:name w:val="Heading 6 Char"/>
    <w:link w:val="Heading6"/>
    <w:semiHidden/>
    <w:rsid w:val="00624FB6"/>
    <w:rPr>
      <w:rFonts w:ascii="Calibri" w:eastAsia="Times New Roman" w:hAnsi="Calibri" w:cs="Times New Roman"/>
      <w:b/>
      <w:bCs/>
      <w:sz w:val="22"/>
      <w:szCs w:val="22"/>
    </w:rPr>
  </w:style>
  <w:style w:type="character" w:customStyle="1" w:styleId="Heading7Char">
    <w:name w:val="Heading 7 Char"/>
    <w:link w:val="Heading7"/>
    <w:semiHidden/>
    <w:rsid w:val="00624FB6"/>
    <w:rPr>
      <w:rFonts w:ascii="Calibri" w:eastAsia="Times New Roman" w:hAnsi="Calibri" w:cs="Times New Roman"/>
      <w:sz w:val="24"/>
      <w:szCs w:val="24"/>
    </w:rPr>
  </w:style>
  <w:style w:type="character" w:customStyle="1" w:styleId="Heading8Char">
    <w:name w:val="Heading 8 Char"/>
    <w:link w:val="Heading8"/>
    <w:semiHidden/>
    <w:rsid w:val="00624FB6"/>
    <w:rPr>
      <w:rFonts w:ascii="Calibri" w:eastAsia="Times New Roman" w:hAnsi="Calibri" w:cs="Times New Roman"/>
      <w:i/>
      <w:iCs/>
      <w:sz w:val="24"/>
      <w:szCs w:val="24"/>
    </w:rPr>
  </w:style>
  <w:style w:type="character" w:customStyle="1" w:styleId="Heading9Char">
    <w:name w:val="Heading 9 Char"/>
    <w:link w:val="Heading9"/>
    <w:semiHidden/>
    <w:rsid w:val="00624FB6"/>
    <w:rPr>
      <w:rFonts w:ascii="Cambria" w:eastAsia="Times New Roman" w:hAnsi="Cambria" w:cs="Times New Roman"/>
      <w:sz w:val="22"/>
      <w:szCs w:val="22"/>
    </w:rPr>
  </w:style>
  <w:style w:type="paragraph" w:styleId="TOCHeading">
    <w:name w:val="TOC Heading"/>
    <w:basedOn w:val="Heading1"/>
    <w:next w:val="Normal"/>
    <w:uiPriority w:val="39"/>
    <w:semiHidden/>
    <w:unhideWhenUsed/>
    <w:qFormat/>
    <w:rsid w:val="00624FB6"/>
    <w:pPr>
      <w:keepLines/>
      <w:numPr>
        <w:numId w:val="0"/>
      </w:numPr>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rsid w:val="00624FB6"/>
  </w:style>
  <w:style w:type="paragraph" w:styleId="TOC2">
    <w:name w:val="toc 2"/>
    <w:basedOn w:val="Normal"/>
    <w:next w:val="Normal"/>
    <w:autoRedefine/>
    <w:uiPriority w:val="39"/>
    <w:rsid w:val="00624FB6"/>
    <w:pPr>
      <w:ind w:left="240"/>
    </w:pPr>
  </w:style>
  <w:style w:type="paragraph" w:styleId="TOC3">
    <w:name w:val="toc 3"/>
    <w:basedOn w:val="Normal"/>
    <w:next w:val="Normal"/>
    <w:autoRedefine/>
    <w:uiPriority w:val="39"/>
    <w:rsid w:val="00624FB6"/>
    <w:pPr>
      <w:ind w:left="480"/>
    </w:pPr>
  </w:style>
  <w:style w:type="character" w:styleId="Hyperlink">
    <w:name w:val="Hyperlink"/>
    <w:uiPriority w:val="99"/>
    <w:unhideWhenUsed/>
    <w:rsid w:val="00624FB6"/>
    <w:rPr>
      <w:color w:val="0000FF"/>
      <w:u w:val="single"/>
    </w:rPr>
  </w:style>
  <w:style w:type="paragraph" w:styleId="NormalWeb">
    <w:name w:val="Normal (Web)"/>
    <w:basedOn w:val="Normal"/>
    <w:uiPriority w:val="99"/>
    <w:unhideWhenUsed/>
    <w:rsid w:val="009701CB"/>
    <w:pPr>
      <w:spacing w:before="100" w:beforeAutospacing="1" w:after="100" w:afterAutospacing="1"/>
    </w:pPr>
    <w:rPr>
      <w:szCs w:val="24"/>
    </w:rPr>
  </w:style>
  <w:style w:type="character" w:customStyle="1" w:styleId="e24kjd">
    <w:name w:val="e24kjd"/>
    <w:rsid w:val="00710058"/>
  </w:style>
  <w:style w:type="character" w:styleId="UnresolvedMention">
    <w:name w:val="Unresolved Mention"/>
    <w:rsid w:val="0071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78452">
      <w:bodyDiv w:val="1"/>
      <w:marLeft w:val="0"/>
      <w:marRight w:val="0"/>
      <w:marTop w:val="0"/>
      <w:marBottom w:val="0"/>
      <w:divBdr>
        <w:top w:val="none" w:sz="0" w:space="0" w:color="auto"/>
        <w:left w:val="none" w:sz="0" w:space="0" w:color="auto"/>
        <w:bottom w:val="none" w:sz="0" w:space="0" w:color="auto"/>
        <w:right w:val="none" w:sz="0" w:space="0" w:color="auto"/>
      </w:divBdr>
    </w:div>
    <w:div w:id="360129863">
      <w:bodyDiv w:val="1"/>
      <w:marLeft w:val="0"/>
      <w:marRight w:val="0"/>
      <w:marTop w:val="0"/>
      <w:marBottom w:val="0"/>
      <w:divBdr>
        <w:top w:val="none" w:sz="0" w:space="0" w:color="auto"/>
        <w:left w:val="none" w:sz="0" w:space="0" w:color="auto"/>
        <w:bottom w:val="none" w:sz="0" w:space="0" w:color="auto"/>
        <w:right w:val="none" w:sz="0" w:space="0" w:color="auto"/>
      </w:divBdr>
      <w:divsChild>
        <w:div w:id="540243967">
          <w:marLeft w:val="0"/>
          <w:marRight w:val="0"/>
          <w:marTop w:val="0"/>
          <w:marBottom w:val="0"/>
          <w:divBdr>
            <w:top w:val="none" w:sz="0" w:space="0" w:color="auto"/>
            <w:left w:val="none" w:sz="0" w:space="0" w:color="auto"/>
            <w:bottom w:val="none" w:sz="0" w:space="0" w:color="auto"/>
            <w:right w:val="none" w:sz="0" w:space="0" w:color="auto"/>
          </w:divBdr>
          <w:divsChild>
            <w:div w:id="1246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dc.gov/healthywater/global/wash_statis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David Kirby</cp:lastModifiedBy>
  <cp:revision>12</cp:revision>
  <cp:lastPrinted>2004-03-19T20:56:00Z</cp:lastPrinted>
  <dcterms:created xsi:type="dcterms:W3CDTF">2019-10-20T20:07:00Z</dcterms:created>
  <dcterms:modified xsi:type="dcterms:W3CDTF">2020-07-18T21:01:00Z</dcterms:modified>
</cp:coreProperties>
</file>